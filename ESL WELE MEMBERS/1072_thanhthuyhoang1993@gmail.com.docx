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492" w:rsidRPr="000C7B52" w:rsidRDefault="00A24B02" w:rsidP="00A24B02">
      <w:pPr>
        <w:rPr>
          <w:rStyle w:val="apple-converted-space"/>
          <w:rFonts w:cs="Arial"/>
          <w:color w:val="000000"/>
          <w:shd w:val="clear" w:color="auto" w:fill="FFFFFF"/>
          <w:rPrChange w:id="0" w:author="Thuy HOANG" w:date="2015-08-02T16:11:00Z">
            <w:rPr>
              <w:rStyle w:val="apple-converted-space"/>
              <w:rFonts w:ascii="Arial" w:hAnsi="Arial" w:cs="Arial"/>
              <w:color w:val="000000"/>
              <w:sz w:val="18"/>
              <w:szCs w:val="18"/>
              <w:shd w:val="clear" w:color="auto" w:fill="FFFFFF"/>
            </w:rPr>
          </w:rPrChange>
        </w:rPr>
      </w:pPr>
      <w:r w:rsidRPr="000C7B52">
        <w:rPr>
          <w:b/>
          <w:shd w:val="clear" w:color="auto" w:fill="FFFFFF"/>
        </w:rPr>
        <w:t>Luisa</w:t>
      </w:r>
      <w:r w:rsidRPr="000C7B52">
        <w:rPr>
          <w:shd w:val="clear" w:color="auto" w:fill="FFFFFF"/>
        </w:rPr>
        <w:t>: Are you still here? I thought you</w:t>
      </w:r>
      <w:r w:rsidRPr="000C7B52">
        <w:rPr>
          <w:rStyle w:val="apple-converted-space"/>
          <w:rFonts w:cs="Arial"/>
          <w:color w:val="000000"/>
          <w:shd w:val="clear" w:color="auto" w:fill="FFFFFF"/>
          <w:rPrChange w:id="1"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2" w:author="Thuy HOANG" w:date="2015-08-02T16:11:00Z">
            <w:rPr>
              <w:bCs/>
              <w:shd w:val="clear" w:color="auto" w:fill="FFFFFF"/>
            </w:rPr>
          </w:rPrChange>
        </w:rPr>
        <w:t>got off</w:t>
      </w:r>
      <w:r w:rsidRPr="000C7B52">
        <w:rPr>
          <w:rStyle w:val="apple-converted-space"/>
          <w:rFonts w:cs="Arial"/>
          <w:color w:val="000000"/>
          <w:shd w:val="clear" w:color="auto" w:fill="FFFFFF"/>
          <w:rPrChange w:id="3"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4" w:author="Thuy HOANG" w:date="2015-08-02T16:11:00Z">
            <w:rPr>
              <w:shd w:val="clear" w:color="auto" w:fill="FFFFFF"/>
            </w:rPr>
          </w:rPrChange>
        </w:rPr>
        <w:t>at 3:00.</w:t>
      </w:r>
      <w:r w:rsidRPr="000C7B52">
        <w:rPr>
          <w:rStyle w:val="apple-converted-space"/>
          <w:rFonts w:cs="Arial"/>
          <w:color w:val="000000"/>
          <w:shd w:val="clear" w:color="auto" w:fill="FFFFFF"/>
          <w:rPrChange w:id="5" w:author="Thuy HOANG" w:date="2015-08-02T16:11:00Z">
            <w:rPr>
              <w:rStyle w:val="apple-converted-space"/>
              <w:rFonts w:ascii="Arial" w:hAnsi="Arial" w:cs="Arial"/>
              <w:color w:val="000000"/>
              <w:sz w:val="18"/>
              <w:szCs w:val="18"/>
              <w:shd w:val="clear" w:color="auto" w:fill="FFFFFF"/>
            </w:rPr>
          </w:rPrChange>
        </w:rPr>
        <w:t> </w:t>
      </w:r>
      <w:r w:rsidRPr="000C7B52">
        <w:rPr>
          <w:rPrChange w:id="6" w:author="Thuy HOANG" w:date="2015-08-02T16:11:00Z">
            <w:rPr/>
          </w:rPrChange>
        </w:rPr>
        <w:br/>
      </w:r>
      <w:r w:rsidRPr="000C7B52">
        <w:rPr>
          <w:b/>
          <w:shd w:val="clear" w:color="auto" w:fill="FFFFFF"/>
          <w:rPrChange w:id="7" w:author="Thuy HOANG" w:date="2015-08-02T16:11:00Z">
            <w:rPr>
              <w:b/>
              <w:shd w:val="clear" w:color="auto" w:fill="FFFFFF"/>
            </w:rPr>
          </w:rPrChange>
        </w:rPr>
        <w:t>Max</w:t>
      </w:r>
      <w:r w:rsidRPr="000C7B52">
        <w:rPr>
          <w:shd w:val="clear" w:color="auto" w:fill="FFFFFF"/>
          <w:rPrChange w:id="8" w:author="Thuy HOANG" w:date="2015-08-02T16:11:00Z">
            <w:rPr>
              <w:shd w:val="clear" w:color="auto" w:fill="FFFFFF"/>
            </w:rPr>
          </w:rPrChange>
        </w:rPr>
        <w:t>: I</w:t>
      </w:r>
      <w:r w:rsidRPr="000C7B52">
        <w:rPr>
          <w:rStyle w:val="apple-converted-space"/>
          <w:rFonts w:cs="Arial"/>
          <w:color w:val="000000"/>
          <w:shd w:val="clear" w:color="auto" w:fill="FFFFFF"/>
          <w:rPrChange w:id="9"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10" w:author="Thuy HOANG" w:date="2015-08-02T16:11:00Z">
            <w:rPr>
              <w:bCs/>
              <w:shd w:val="clear" w:color="auto" w:fill="FFFFFF"/>
            </w:rPr>
          </w:rPrChange>
        </w:rPr>
        <w:t>picked up</w:t>
      </w:r>
      <w:r w:rsidRPr="000C7B52">
        <w:rPr>
          <w:rStyle w:val="apple-converted-space"/>
          <w:rFonts w:cs="Arial"/>
          <w:color w:val="000000"/>
          <w:shd w:val="clear" w:color="auto" w:fill="FFFFFF"/>
          <w:rPrChange w:id="11"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12" w:author="Thuy HOANG" w:date="2015-08-02T16:11:00Z">
            <w:rPr>
              <w:shd w:val="clear" w:color="auto" w:fill="FFFFFF"/>
            </w:rPr>
          </w:rPrChange>
        </w:rPr>
        <w:t>a second</w:t>
      </w:r>
      <w:r w:rsidRPr="000C7B52">
        <w:rPr>
          <w:rStyle w:val="apple-converted-space"/>
          <w:rFonts w:cs="Arial"/>
          <w:color w:val="000000"/>
          <w:shd w:val="clear" w:color="auto" w:fill="FFFFFF"/>
          <w:rPrChange w:id="13"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14" w:author="Thuy HOANG" w:date="2015-08-02T16:11:00Z">
            <w:rPr>
              <w:bCs/>
              <w:shd w:val="clear" w:color="auto" w:fill="FFFFFF"/>
            </w:rPr>
          </w:rPrChange>
        </w:rPr>
        <w:t>shift</w:t>
      </w:r>
      <w:r w:rsidRPr="000C7B52">
        <w:rPr>
          <w:shd w:val="clear" w:color="auto" w:fill="FFFFFF"/>
          <w:rPrChange w:id="15" w:author="Thuy HOANG" w:date="2015-08-02T16:11:00Z">
            <w:rPr>
              <w:shd w:val="clear" w:color="auto" w:fill="FFFFFF"/>
            </w:rPr>
          </w:rPrChange>
        </w:rPr>
        <w:t>. I</w:t>
      </w:r>
      <w:r w:rsidRPr="000C7B52">
        <w:rPr>
          <w:rStyle w:val="apple-converted-space"/>
          <w:rFonts w:cs="Arial"/>
          <w:color w:val="000000"/>
          <w:shd w:val="clear" w:color="auto" w:fill="FFFFFF"/>
          <w:rPrChange w:id="16"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17" w:author="Thuy HOANG" w:date="2015-08-02T16:11:00Z">
            <w:rPr>
              <w:bCs/>
              <w:shd w:val="clear" w:color="auto" w:fill="FFFFFF"/>
            </w:rPr>
          </w:rPrChange>
        </w:rPr>
        <w:t>could use</w:t>
      </w:r>
      <w:r w:rsidRPr="000C7B52">
        <w:rPr>
          <w:rStyle w:val="apple-converted-space"/>
          <w:rFonts w:cs="Arial"/>
          <w:color w:val="000000"/>
          <w:shd w:val="clear" w:color="auto" w:fill="FFFFFF"/>
          <w:rPrChange w:id="18"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19" w:author="Thuy HOANG" w:date="2015-08-02T16:11:00Z">
            <w:rPr>
              <w:shd w:val="clear" w:color="auto" w:fill="FFFFFF"/>
            </w:rPr>
          </w:rPrChange>
        </w:rPr>
        <w:t>the money.</w:t>
      </w:r>
      <w:r w:rsidRPr="000C7B52">
        <w:rPr>
          <w:rStyle w:val="apple-converted-space"/>
          <w:rFonts w:cs="Arial"/>
          <w:color w:val="000000"/>
          <w:shd w:val="clear" w:color="auto" w:fill="FFFFFF"/>
          <w:rPrChange w:id="20" w:author="Thuy HOANG" w:date="2015-08-02T16:11:00Z">
            <w:rPr>
              <w:rStyle w:val="apple-converted-space"/>
              <w:rFonts w:ascii="Arial" w:hAnsi="Arial" w:cs="Arial"/>
              <w:color w:val="000000"/>
              <w:sz w:val="18"/>
              <w:szCs w:val="18"/>
              <w:shd w:val="clear" w:color="auto" w:fill="FFFFFF"/>
            </w:rPr>
          </w:rPrChange>
        </w:rPr>
        <w:t> </w:t>
      </w:r>
      <w:r w:rsidRPr="000C7B52">
        <w:rPr>
          <w:rPrChange w:id="21" w:author="Thuy HOANG" w:date="2015-08-02T16:11:00Z">
            <w:rPr/>
          </w:rPrChange>
        </w:rPr>
        <w:br/>
      </w:r>
      <w:r w:rsidRPr="000C7B52">
        <w:rPr>
          <w:b/>
          <w:shd w:val="clear" w:color="auto" w:fill="FFFFFF"/>
          <w:rPrChange w:id="22" w:author="Thuy HOANG" w:date="2015-08-02T16:11:00Z">
            <w:rPr>
              <w:b/>
              <w:shd w:val="clear" w:color="auto" w:fill="FFFFFF"/>
            </w:rPr>
          </w:rPrChange>
        </w:rPr>
        <w:t>Luisa</w:t>
      </w:r>
      <w:r w:rsidRPr="000C7B52">
        <w:rPr>
          <w:shd w:val="clear" w:color="auto" w:fill="FFFFFF"/>
          <w:rPrChange w:id="23" w:author="Thuy HOANG" w:date="2015-08-02T16:11:00Z">
            <w:rPr>
              <w:shd w:val="clear" w:color="auto" w:fill="FFFFFF"/>
            </w:rPr>
          </w:rPrChange>
        </w:rPr>
        <w:t>: But I thought you had another</w:t>
      </w:r>
      <w:r w:rsidRPr="000C7B52">
        <w:rPr>
          <w:rStyle w:val="apple-converted-space"/>
          <w:rFonts w:cs="Arial"/>
          <w:color w:val="000000"/>
          <w:shd w:val="clear" w:color="auto" w:fill="FFFFFF"/>
          <w:rPrChange w:id="24"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25" w:author="Thuy HOANG" w:date="2015-08-02T16:11:00Z">
            <w:rPr>
              <w:bCs/>
              <w:shd w:val="clear" w:color="auto" w:fill="FFFFFF"/>
            </w:rPr>
          </w:rPrChange>
        </w:rPr>
        <w:t>part-time</w:t>
      </w:r>
      <w:r w:rsidRPr="000C7B52">
        <w:rPr>
          <w:rStyle w:val="apple-converted-space"/>
          <w:rFonts w:cs="Arial"/>
          <w:color w:val="000000"/>
          <w:shd w:val="clear" w:color="auto" w:fill="FFFFFF"/>
          <w:rPrChange w:id="26"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27" w:author="Thuy HOANG" w:date="2015-08-02T16:11:00Z">
            <w:rPr>
              <w:shd w:val="clear" w:color="auto" w:fill="FFFFFF"/>
            </w:rPr>
          </w:rPrChange>
        </w:rPr>
        <w:t>job in the evenings.</w:t>
      </w:r>
      <w:r w:rsidRPr="000C7B52">
        <w:rPr>
          <w:rStyle w:val="apple-converted-space"/>
          <w:rFonts w:cs="Arial"/>
          <w:color w:val="000000"/>
          <w:shd w:val="clear" w:color="auto" w:fill="FFFFFF"/>
          <w:rPrChange w:id="28" w:author="Thuy HOANG" w:date="2015-08-02T16:11:00Z">
            <w:rPr>
              <w:rStyle w:val="apple-converted-space"/>
              <w:rFonts w:ascii="Arial" w:hAnsi="Arial" w:cs="Arial"/>
              <w:color w:val="000000"/>
              <w:sz w:val="18"/>
              <w:szCs w:val="18"/>
              <w:shd w:val="clear" w:color="auto" w:fill="FFFFFF"/>
            </w:rPr>
          </w:rPrChange>
        </w:rPr>
        <w:t> </w:t>
      </w:r>
      <w:r w:rsidRPr="000C7B52">
        <w:rPr>
          <w:rPrChange w:id="29" w:author="Thuy HOANG" w:date="2015-08-02T16:11:00Z">
            <w:rPr/>
          </w:rPrChange>
        </w:rPr>
        <w:br/>
      </w:r>
      <w:r w:rsidRPr="000C7B52">
        <w:rPr>
          <w:b/>
          <w:shd w:val="clear" w:color="auto" w:fill="FFFFFF"/>
          <w:rPrChange w:id="30" w:author="Thuy HOANG" w:date="2015-08-02T16:11:00Z">
            <w:rPr>
              <w:b/>
              <w:shd w:val="clear" w:color="auto" w:fill="FFFFFF"/>
            </w:rPr>
          </w:rPrChange>
        </w:rPr>
        <w:t>Max</w:t>
      </w:r>
      <w:r w:rsidRPr="000C7B52">
        <w:rPr>
          <w:shd w:val="clear" w:color="auto" w:fill="FFFFFF"/>
          <w:rPrChange w:id="31" w:author="Thuy HOANG" w:date="2015-08-02T16:11:00Z">
            <w:rPr>
              <w:shd w:val="clear" w:color="auto" w:fill="FFFFFF"/>
            </w:rPr>
          </w:rPrChange>
        </w:rPr>
        <w:t>: I normally do, but the restaurant where I work has been</w:t>
      </w:r>
      <w:r w:rsidRPr="000C7B52">
        <w:rPr>
          <w:rStyle w:val="apple-converted-space"/>
          <w:rFonts w:cs="Arial"/>
          <w:color w:val="000000"/>
          <w:shd w:val="clear" w:color="auto" w:fill="FFFFFF"/>
          <w:rPrChange w:id="32"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33" w:author="Thuy HOANG" w:date="2015-08-02T16:11:00Z">
            <w:rPr>
              <w:bCs/>
              <w:shd w:val="clear" w:color="auto" w:fill="FFFFFF"/>
            </w:rPr>
          </w:rPrChange>
        </w:rPr>
        <w:t>cutting back my hours</w:t>
      </w:r>
      <w:r w:rsidRPr="000C7B52">
        <w:rPr>
          <w:shd w:val="clear" w:color="auto" w:fill="FFFFFF"/>
          <w:rPrChange w:id="34" w:author="Thuy HOANG" w:date="2015-08-02T16:11:00Z">
            <w:rPr>
              <w:shd w:val="clear" w:color="auto" w:fill="FFFFFF"/>
            </w:rPr>
          </w:rPrChange>
        </w:rPr>
        <w:t>, so I’m trying to pick up as many extra shifts here as I can.</w:t>
      </w:r>
      <w:r w:rsidRPr="000C7B52">
        <w:rPr>
          <w:rStyle w:val="apple-converted-space"/>
          <w:rFonts w:cs="Arial"/>
          <w:color w:val="000000"/>
          <w:shd w:val="clear" w:color="auto" w:fill="FFFFFF"/>
          <w:rPrChange w:id="35" w:author="Thuy HOANG" w:date="2015-08-02T16:11:00Z">
            <w:rPr>
              <w:rStyle w:val="apple-converted-space"/>
              <w:rFonts w:ascii="Arial" w:hAnsi="Arial" w:cs="Arial"/>
              <w:color w:val="000000"/>
              <w:sz w:val="18"/>
              <w:szCs w:val="18"/>
              <w:shd w:val="clear" w:color="auto" w:fill="FFFFFF"/>
            </w:rPr>
          </w:rPrChange>
        </w:rPr>
        <w:t> </w:t>
      </w:r>
      <w:r w:rsidRPr="000C7B52">
        <w:rPr>
          <w:rPrChange w:id="36" w:author="Thuy HOANG" w:date="2015-08-02T16:11:00Z">
            <w:rPr/>
          </w:rPrChange>
        </w:rPr>
        <w:br/>
      </w:r>
      <w:r w:rsidRPr="000C7B52">
        <w:rPr>
          <w:b/>
          <w:shd w:val="clear" w:color="auto" w:fill="FFFFFF"/>
          <w:rPrChange w:id="37" w:author="Thuy HOANG" w:date="2015-08-02T16:11:00Z">
            <w:rPr>
              <w:b/>
              <w:shd w:val="clear" w:color="auto" w:fill="FFFFFF"/>
            </w:rPr>
          </w:rPrChange>
        </w:rPr>
        <w:t>Luisa</w:t>
      </w:r>
      <w:r w:rsidRPr="000C7B52">
        <w:rPr>
          <w:shd w:val="clear" w:color="auto" w:fill="FFFFFF"/>
          <w:rPrChange w:id="38" w:author="Thuy HOANG" w:date="2015-08-02T16:11:00Z">
            <w:rPr>
              <w:shd w:val="clear" w:color="auto" w:fill="FFFFFF"/>
            </w:rPr>
          </w:rPrChange>
        </w:rPr>
        <w:t>: And don’t you work at the</w:t>
      </w:r>
      <w:r w:rsidRPr="000C7B52">
        <w:rPr>
          <w:rStyle w:val="apple-converted-space"/>
          <w:rFonts w:cs="Arial"/>
          <w:color w:val="000000"/>
          <w:shd w:val="clear" w:color="auto" w:fill="FFFFFF"/>
          <w:rPrChange w:id="39"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40" w:author="Thuy HOANG" w:date="2015-08-02T16:11:00Z">
            <w:rPr>
              <w:bCs/>
              <w:shd w:val="clear" w:color="auto" w:fill="FFFFFF"/>
            </w:rPr>
          </w:rPrChange>
        </w:rPr>
        <w:t>amusement park</w:t>
      </w:r>
      <w:r w:rsidRPr="000C7B52">
        <w:rPr>
          <w:rStyle w:val="apple-converted-space"/>
          <w:rFonts w:cs="Arial"/>
          <w:color w:val="000000"/>
          <w:shd w:val="clear" w:color="auto" w:fill="FFFFFF"/>
          <w:rPrChange w:id="41"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42" w:author="Thuy HOANG" w:date="2015-08-02T16:11:00Z">
            <w:rPr>
              <w:shd w:val="clear" w:color="auto" w:fill="FFFFFF"/>
            </w:rPr>
          </w:rPrChange>
        </w:rPr>
        <w:t>on the weekend?</w:t>
      </w:r>
      <w:r w:rsidRPr="000C7B52">
        <w:rPr>
          <w:rStyle w:val="apple-converted-space"/>
          <w:rFonts w:cs="Arial"/>
          <w:color w:val="000000"/>
          <w:shd w:val="clear" w:color="auto" w:fill="FFFFFF"/>
          <w:rPrChange w:id="43" w:author="Thuy HOANG" w:date="2015-08-02T16:11:00Z">
            <w:rPr>
              <w:rStyle w:val="apple-converted-space"/>
              <w:rFonts w:ascii="Arial" w:hAnsi="Arial" w:cs="Arial"/>
              <w:color w:val="000000"/>
              <w:sz w:val="18"/>
              <w:szCs w:val="18"/>
              <w:shd w:val="clear" w:color="auto" w:fill="FFFFFF"/>
            </w:rPr>
          </w:rPrChange>
        </w:rPr>
        <w:t> </w:t>
      </w:r>
      <w:r w:rsidRPr="000C7B52">
        <w:rPr>
          <w:rPrChange w:id="44" w:author="Thuy HOANG" w:date="2015-08-02T16:11:00Z">
            <w:rPr/>
          </w:rPrChange>
        </w:rPr>
        <w:br/>
      </w:r>
      <w:r w:rsidRPr="000C7B52">
        <w:rPr>
          <w:b/>
          <w:shd w:val="clear" w:color="auto" w:fill="FFFFFF"/>
          <w:rPrChange w:id="45" w:author="Thuy HOANG" w:date="2015-08-02T16:11:00Z">
            <w:rPr>
              <w:b/>
              <w:shd w:val="clear" w:color="auto" w:fill="FFFFFF"/>
            </w:rPr>
          </w:rPrChange>
        </w:rPr>
        <w:t>Max</w:t>
      </w:r>
      <w:r w:rsidRPr="000C7B52">
        <w:rPr>
          <w:shd w:val="clear" w:color="auto" w:fill="FFFFFF"/>
          <w:rPrChange w:id="46" w:author="Thuy HOANG" w:date="2015-08-02T16:11:00Z">
            <w:rPr>
              <w:shd w:val="clear" w:color="auto" w:fill="FFFFFF"/>
            </w:rPr>
          </w:rPrChange>
        </w:rPr>
        <w:t xml:space="preserve">: I do half the year, but </w:t>
      </w:r>
      <w:proofErr w:type="gramStart"/>
      <w:r w:rsidRPr="000C7B52">
        <w:rPr>
          <w:shd w:val="clear" w:color="auto" w:fill="FFFFFF"/>
          <w:rPrChange w:id="47" w:author="Thuy HOANG" w:date="2015-08-02T16:11:00Z">
            <w:rPr>
              <w:shd w:val="clear" w:color="auto" w:fill="FFFFFF"/>
            </w:rPr>
          </w:rPrChange>
        </w:rPr>
        <w:t>it’s</w:t>
      </w:r>
      <w:proofErr w:type="gramEnd"/>
      <w:r w:rsidRPr="000C7B52">
        <w:rPr>
          <w:shd w:val="clear" w:color="auto" w:fill="FFFFFF"/>
          <w:rPrChange w:id="48" w:author="Thuy HOANG" w:date="2015-08-02T16:11:00Z">
            <w:rPr>
              <w:shd w:val="clear" w:color="auto" w:fill="FFFFFF"/>
            </w:rPr>
          </w:rPrChange>
        </w:rPr>
        <w:t xml:space="preserve"> winter and the park only keeps a</w:t>
      </w:r>
      <w:r w:rsidRPr="000C7B52">
        <w:rPr>
          <w:rStyle w:val="apple-converted-space"/>
          <w:rFonts w:cs="Arial"/>
          <w:color w:val="000000"/>
          <w:shd w:val="clear" w:color="auto" w:fill="FFFFFF"/>
          <w:rPrChange w:id="49"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50" w:author="Thuy HOANG" w:date="2015-08-02T16:11:00Z">
            <w:rPr>
              <w:bCs/>
              <w:shd w:val="clear" w:color="auto" w:fill="FFFFFF"/>
            </w:rPr>
          </w:rPrChange>
        </w:rPr>
        <w:t>skeleton crew</w:t>
      </w:r>
      <w:r w:rsidRPr="000C7B52">
        <w:rPr>
          <w:rStyle w:val="apple-converted-space"/>
          <w:rFonts w:cs="Arial"/>
          <w:color w:val="000000"/>
          <w:shd w:val="clear" w:color="auto" w:fill="FFFFFF"/>
          <w:rPrChange w:id="51"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52" w:author="Thuy HOANG" w:date="2015-08-02T16:11:00Z">
            <w:rPr>
              <w:shd w:val="clear" w:color="auto" w:fill="FFFFFF"/>
            </w:rPr>
          </w:rPrChange>
        </w:rPr>
        <w:t>on during these months. In the meantime, I’m working for a</w:t>
      </w:r>
      <w:r w:rsidRPr="000C7B52">
        <w:rPr>
          <w:rStyle w:val="apple-converted-space"/>
          <w:rFonts w:cs="Arial"/>
          <w:color w:val="000000"/>
          <w:shd w:val="clear" w:color="auto" w:fill="FFFFFF"/>
          <w:rPrChange w:id="53"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54" w:author="Thuy HOANG" w:date="2015-08-02T16:11:00Z">
            <w:rPr>
              <w:bCs/>
              <w:shd w:val="clear" w:color="auto" w:fill="FFFFFF"/>
            </w:rPr>
          </w:rPrChange>
        </w:rPr>
        <w:t>temp agency</w:t>
      </w:r>
      <w:r w:rsidRPr="000C7B52">
        <w:rPr>
          <w:shd w:val="clear" w:color="auto" w:fill="FFFFFF"/>
          <w:rPrChange w:id="55" w:author="Thuy HOANG" w:date="2015-08-02T16:11:00Z">
            <w:rPr>
              <w:shd w:val="clear" w:color="auto" w:fill="FFFFFF"/>
            </w:rPr>
          </w:rPrChange>
        </w:rPr>
        <w:t>, which gives me</w:t>
      </w:r>
      <w:r w:rsidRPr="000C7B52">
        <w:rPr>
          <w:rStyle w:val="apple-converted-space"/>
          <w:rFonts w:cs="Arial"/>
          <w:color w:val="000000"/>
          <w:shd w:val="clear" w:color="auto" w:fill="FFFFFF"/>
          <w:rPrChange w:id="56"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57" w:author="Thuy HOANG" w:date="2015-08-02T16:11:00Z">
            <w:rPr>
              <w:bCs/>
              <w:shd w:val="clear" w:color="auto" w:fill="FFFFFF"/>
            </w:rPr>
          </w:rPrChange>
        </w:rPr>
        <w:t>short-term</w:t>
      </w:r>
      <w:r w:rsidRPr="000C7B52">
        <w:rPr>
          <w:rStyle w:val="apple-converted-space"/>
          <w:rFonts w:cs="Arial"/>
          <w:color w:val="000000"/>
          <w:shd w:val="clear" w:color="auto" w:fill="FFFFFF"/>
          <w:rPrChange w:id="58"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59" w:author="Thuy HOANG" w:date="2015-08-02T16:11:00Z">
            <w:rPr>
              <w:shd w:val="clear" w:color="auto" w:fill="FFFFFF"/>
            </w:rPr>
          </w:rPrChange>
        </w:rPr>
        <w:t>assignments.</w:t>
      </w:r>
      <w:r w:rsidRPr="000C7B52">
        <w:rPr>
          <w:rStyle w:val="apple-converted-space"/>
          <w:rFonts w:cs="Arial"/>
          <w:color w:val="000000"/>
          <w:shd w:val="clear" w:color="auto" w:fill="FFFFFF"/>
          <w:rPrChange w:id="60" w:author="Thuy HOANG" w:date="2015-08-02T16:11:00Z">
            <w:rPr>
              <w:rStyle w:val="apple-converted-space"/>
              <w:rFonts w:ascii="Arial" w:hAnsi="Arial" w:cs="Arial"/>
              <w:color w:val="000000"/>
              <w:sz w:val="18"/>
              <w:szCs w:val="18"/>
              <w:shd w:val="clear" w:color="auto" w:fill="FFFFFF"/>
            </w:rPr>
          </w:rPrChange>
        </w:rPr>
        <w:t> </w:t>
      </w:r>
      <w:r w:rsidRPr="000C7B52">
        <w:rPr>
          <w:rPrChange w:id="61" w:author="Thuy HOANG" w:date="2015-08-02T16:11:00Z">
            <w:rPr/>
          </w:rPrChange>
        </w:rPr>
        <w:br/>
      </w:r>
      <w:r w:rsidRPr="000C7B52">
        <w:rPr>
          <w:b/>
          <w:shd w:val="clear" w:color="auto" w:fill="FFFFFF"/>
          <w:rPrChange w:id="62" w:author="Thuy HOANG" w:date="2015-08-02T16:11:00Z">
            <w:rPr>
              <w:b/>
              <w:shd w:val="clear" w:color="auto" w:fill="FFFFFF"/>
            </w:rPr>
          </w:rPrChange>
        </w:rPr>
        <w:t>Luisa</w:t>
      </w:r>
      <w:r w:rsidRPr="000C7B52">
        <w:rPr>
          <w:shd w:val="clear" w:color="auto" w:fill="FFFFFF"/>
          <w:rPrChange w:id="63" w:author="Thuy HOANG" w:date="2015-08-02T16:11:00Z">
            <w:rPr>
              <w:shd w:val="clear" w:color="auto" w:fill="FFFFFF"/>
            </w:rPr>
          </w:rPrChange>
        </w:rPr>
        <w:t>: I don’t know how you</w:t>
      </w:r>
      <w:r w:rsidRPr="000C7B52">
        <w:rPr>
          <w:rStyle w:val="apple-converted-space"/>
          <w:rFonts w:cs="Arial"/>
          <w:color w:val="000000"/>
          <w:shd w:val="clear" w:color="auto" w:fill="FFFFFF"/>
          <w:rPrChange w:id="64"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65" w:author="Thuy HOANG" w:date="2015-08-02T16:11:00Z">
            <w:rPr>
              <w:bCs/>
              <w:shd w:val="clear" w:color="auto" w:fill="FFFFFF"/>
            </w:rPr>
          </w:rPrChange>
        </w:rPr>
        <w:t>juggle</w:t>
      </w:r>
      <w:r w:rsidRPr="000C7B52">
        <w:rPr>
          <w:rStyle w:val="apple-converted-space"/>
          <w:rFonts w:cs="Arial"/>
          <w:color w:val="000000"/>
          <w:shd w:val="clear" w:color="auto" w:fill="FFFFFF"/>
          <w:rPrChange w:id="66"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67" w:author="Thuy HOANG" w:date="2015-08-02T16:11:00Z">
            <w:rPr>
              <w:shd w:val="clear" w:color="auto" w:fill="FFFFFF"/>
            </w:rPr>
          </w:rPrChange>
        </w:rPr>
        <w:t>all these jobs.</w:t>
      </w:r>
      <w:r w:rsidRPr="000C7B52">
        <w:rPr>
          <w:rStyle w:val="apple-converted-space"/>
          <w:rFonts w:cs="Arial"/>
          <w:color w:val="000000"/>
          <w:shd w:val="clear" w:color="auto" w:fill="FFFFFF"/>
          <w:rPrChange w:id="68" w:author="Thuy HOANG" w:date="2015-08-02T16:11:00Z">
            <w:rPr>
              <w:rStyle w:val="apple-converted-space"/>
              <w:rFonts w:ascii="Arial" w:hAnsi="Arial" w:cs="Arial"/>
              <w:color w:val="000000"/>
              <w:sz w:val="18"/>
              <w:szCs w:val="18"/>
              <w:shd w:val="clear" w:color="auto" w:fill="FFFFFF"/>
            </w:rPr>
          </w:rPrChange>
        </w:rPr>
        <w:t> </w:t>
      </w:r>
      <w:r w:rsidRPr="000C7B52">
        <w:rPr>
          <w:rPrChange w:id="69" w:author="Thuy HOANG" w:date="2015-08-02T16:11:00Z">
            <w:rPr/>
          </w:rPrChange>
        </w:rPr>
        <w:br/>
      </w:r>
      <w:r w:rsidRPr="000C7B52">
        <w:rPr>
          <w:b/>
          <w:shd w:val="clear" w:color="auto" w:fill="FFFFFF"/>
          <w:rPrChange w:id="70" w:author="Thuy HOANG" w:date="2015-08-02T16:11:00Z">
            <w:rPr>
              <w:b/>
              <w:shd w:val="clear" w:color="auto" w:fill="FFFFFF"/>
            </w:rPr>
          </w:rPrChange>
        </w:rPr>
        <w:t>Max</w:t>
      </w:r>
      <w:r w:rsidRPr="000C7B52">
        <w:rPr>
          <w:shd w:val="clear" w:color="auto" w:fill="FFFFFF"/>
          <w:rPrChange w:id="71" w:author="Thuy HOANG" w:date="2015-08-02T16:11:00Z">
            <w:rPr>
              <w:shd w:val="clear" w:color="auto" w:fill="FFFFFF"/>
            </w:rPr>
          </w:rPrChange>
        </w:rPr>
        <w:t>: I have no choice. I have</w:t>
      </w:r>
      <w:r w:rsidRPr="000C7B52">
        <w:rPr>
          <w:rStyle w:val="apple-converted-space"/>
          <w:rFonts w:cs="Arial"/>
          <w:color w:val="000000"/>
          <w:shd w:val="clear" w:color="auto" w:fill="FFFFFF"/>
          <w:rPrChange w:id="72"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73" w:author="Thuy HOANG" w:date="2015-08-02T16:11:00Z">
            <w:rPr>
              <w:bCs/>
              <w:shd w:val="clear" w:color="auto" w:fill="FFFFFF"/>
            </w:rPr>
          </w:rPrChange>
        </w:rPr>
        <w:t>to piece together</w:t>
      </w:r>
      <w:r w:rsidRPr="000C7B52">
        <w:rPr>
          <w:rStyle w:val="apple-converted-space"/>
          <w:rFonts w:cs="Arial"/>
          <w:color w:val="000000"/>
          <w:shd w:val="clear" w:color="auto" w:fill="FFFFFF"/>
          <w:rPrChange w:id="74"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75" w:author="Thuy HOANG" w:date="2015-08-02T16:11:00Z">
            <w:rPr>
              <w:shd w:val="clear" w:color="auto" w:fill="FFFFFF"/>
            </w:rPr>
          </w:rPrChange>
        </w:rPr>
        <w:t>an</w:t>
      </w:r>
      <w:r w:rsidRPr="000C7B52">
        <w:rPr>
          <w:rStyle w:val="apple-converted-space"/>
          <w:rFonts w:cs="Arial"/>
          <w:color w:val="000000"/>
          <w:shd w:val="clear" w:color="auto" w:fill="FFFFFF"/>
          <w:rPrChange w:id="76"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77" w:author="Thuy HOANG" w:date="2015-08-02T16:11:00Z">
            <w:rPr>
              <w:bCs/>
              <w:shd w:val="clear" w:color="auto" w:fill="FFFFFF"/>
            </w:rPr>
          </w:rPrChange>
        </w:rPr>
        <w:t>income</w:t>
      </w:r>
      <w:r w:rsidRPr="000C7B52">
        <w:rPr>
          <w:rStyle w:val="apple-converted-space"/>
          <w:rFonts w:cs="Arial"/>
          <w:color w:val="000000"/>
          <w:shd w:val="clear" w:color="auto" w:fill="FFFFFF"/>
          <w:rPrChange w:id="78"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79" w:author="Thuy HOANG" w:date="2015-08-02T16:11:00Z">
            <w:rPr>
              <w:shd w:val="clear" w:color="auto" w:fill="FFFFFF"/>
            </w:rPr>
          </w:rPrChange>
        </w:rPr>
        <w:t>if I want to pay rent.</w:t>
      </w:r>
      <w:r w:rsidRPr="000C7B52">
        <w:rPr>
          <w:rStyle w:val="apple-converted-space"/>
          <w:rFonts w:cs="Arial"/>
          <w:color w:val="000000"/>
          <w:shd w:val="clear" w:color="auto" w:fill="FFFFFF"/>
          <w:rPrChange w:id="80" w:author="Thuy HOANG" w:date="2015-08-02T16:11:00Z">
            <w:rPr>
              <w:rStyle w:val="apple-converted-space"/>
              <w:rFonts w:ascii="Arial" w:hAnsi="Arial" w:cs="Arial"/>
              <w:color w:val="000000"/>
              <w:sz w:val="18"/>
              <w:szCs w:val="18"/>
              <w:shd w:val="clear" w:color="auto" w:fill="FFFFFF"/>
            </w:rPr>
          </w:rPrChange>
        </w:rPr>
        <w:t> </w:t>
      </w:r>
      <w:r w:rsidRPr="000C7B52">
        <w:rPr>
          <w:rPrChange w:id="81" w:author="Thuy HOANG" w:date="2015-08-02T16:11:00Z">
            <w:rPr/>
          </w:rPrChange>
        </w:rPr>
        <w:br/>
      </w:r>
      <w:r w:rsidRPr="000C7B52">
        <w:rPr>
          <w:b/>
          <w:shd w:val="clear" w:color="auto" w:fill="FFFFFF"/>
          <w:rPrChange w:id="82" w:author="Thuy HOANG" w:date="2015-08-02T16:11:00Z">
            <w:rPr>
              <w:b/>
              <w:shd w:val="clear" w:color="auto" w:fill="FFFFFF"/>
            </w:rPr>
          </w:rPrChange>
        </w:rPr>
        <w:t>Luisa</w:t>
      </w:r>
      <w:r w:rsidRPr="000C7B52">
        <w:rPr>
          <w:shd w:val="clear" w:color="auto" w:fill="FFFFFF"/>
          <w:rPrChange w:id="83" w:author="Thuy HOANG" w:date="2015-08-02T16:11:00Z">
            <w:rPr>
              <w:shd w:val="clear" w:color="auto" w:fill="FFFFFF"/>
            </w:rPr>
          </w:rPrChange>
        </w:rPr>
        <w:t>: Have you ever thought about going back to school</w:t>
      </w:r>
      <w:r w:rsidRPr="000C7B52">
        <w:rPr>
          <w:rStyle w:val="apple-converted-space"/>
          <w:rFonts w:cs="Arial"/>
          <w:color w:val="000000"/>
          <w:shd w:val="clear" w:color="auto" w:fill="FFFFFF"/>
          <w:rPrChange w:id="84"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85" w:author="Thuy HOANG" w:date="2015-08-02T16:11:00Z">
            <w:rPr>
              <w:bCs/>
              <w:shd w:val="clear" w:color="auto" w:fill="FFFFFF"/>
            </w:rPr>
          </w:rPrChange>
        </w:rPr>
        <w:t>to qualify for</w:t>
      </w:r>
      <w:r w:rsidRPr="000C7B52">
        <w:rPr>
          <w:rStyle w:val="apple-converted-space"/>
          <w:rFonts w:cs="Arial"/>
          <w:color w:val="000000"/>
          <w:shd w:val="clear" w:color="auto" w:fill="FFFFFF"/>
          <w:rPrChange w:id="86"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87" w:author="Thuy HOANG" w:date="2015-08-02T16:11:00Z">
            <w:rPr>
              <w:shd w:val="clear" w:color="auto" w:fill="FFFFFF"/>
            </w:rPr>
          </w:rPrChange>
        </w:rPr>
        <w:t>other work, something</w:t>
      </w:r>
      <w:r w:rsidRPr="000C7B52">
        <w:rPr>
          <w:rStyle w:val="apple-converted-space"/>
          <w:rFonts w:cs="Arial"/>
          <w:color w:val="000000"/>
          <w:shd w:val="clear" w:color="auto" w:fill="FFFFFF"/>
          <w:rPrChange w:id="88"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89" w:author="Thuy HOANG" w:date="2015-08-02T16:11:00Z">
            <w:rPr>
              <w:bCs/>
              <w:shd w:val="clear" w:color="auto" w:fill="FFFFFF"/>
            </w:rPr>
          </w:rPrChange>
        </w:rPr>
        <w:t>full-time</w:t>
      </w:r>
      <w:r w:rsidRPr="000C7B52">
        <w:rPr>
          <w:shd w:val="clear" w:color="auto" w:fill="FFFFFF"/>
          <w:rPrChange w:id="90" w:author="Thuy HOANG" w:date="2015-08-02T16:11:00Z">
            <w:rPr>
              <w:shd w:val="clear" w:color="auto" w:fill="FFFFFF"/>
            </w:rPr>
          </w:rPrChange>
        </w:rPr>
        <w:t>?</w:t>
      </w:r>
      <w:r w:rsidRPr="000C7B52">
        <w:rPr>
          <w:rStyle w:val="apple-converted-space"/>
          <w:rFonts w:cs="Arial"/>
          <w:color w:val="000000"/>
          <w:shd w:val="clear" w:color="auto" w:fill="FFFFFF"/>
          <w:rPrChange w:id="91" w:author="Thuy HOANG" w:date="2015-08-02T16:11:00Z">
            <w:rPr>
              <w:rStyle w:val="apple-converted-space"/>
              <w:rFonts w:ascii="Arial" w:hAnsi="Arial" w:cs="Arial"/>
              <w:color w:val="000000"/>
              <w:sz w:val="18"/>
              <w:szCs w:val="18"/>
              <w:shd w:val="clear" w:color="auto" w:fill="FFFFFF"/>
            </w:rPr>
          </w:rPrChange>
        </w:rPr>
        <w:t> </w:t>
      </w:r>
      <w:r w:rsidRPr="000C7B52">
        <w:rPr>
          <w:rPrChange w:id="92" w:author="Thuy HOANG" w:date="2015-08-02T16:11:00Z">
            <w:rPr/>
          </w:rPrChange>
        </w:rPr>
        <w:br/>
      </w:r>
      <w:r w:rsidRPr="000C7B52">
        <w:rPr>
          <w:b/>
          <w:shd w:val="clear" w:color="auto" w:fill="FFFFFF"/>
          <w:rPrChange w:id="93" w:author="Thuy HOANG" w:date="2015-08-02T16:11:00Z">
            <w:rPr>
              <w:b/>
              <w:shd w:val="clear" w:color="auto" w:fill="FFFFFF"/>
            </w:rPr>
          </w:rPrChange>
        </w:rPr>
        <w:t>Max</w:t>
      </w:r>
      <w:r w:rsidRPr="000C7B52">
        <w:rPr>
          <w:shd w:val="clear" w:color="auto" w:fill="FFFFFF"/>
          <w:rPrChange w:id="94" w:author="Thuy HOANG" w:date="2015-08-02T16:11:00Z">
            <w:rPr>
              <w:shd w:val="clear" w:color="auto" w:fill="FFFFFF"/>
            </w:rPr>
          </w:rPrChange>
        </w:rPr>
        <w:t>: Sure, all the time. I’d like a better job, one with</w:t>
      </w:r>
      <w:r w:rsidRPr="000C7B52">
        <w:rPr>
          <w:rStyle w:val="apple-converted-space"/>
          <w:rFonts w:cs="Arial"/>
          <w:color w:val="000000"/>
          <w:shd w:val="clear" w:color="auto" w:fill="FFFFFF"/>
          <w:rPrChange w:id="95"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96" w:author="Thuy HOANG" w:date="2015-08-02T16:11:00Z">
            <w:rPr>
              <w:bCs/>
              <w:shd w:val="clear" w:color="auto" w:fill="FFFFFF"/>
            </w:rPr>
          </w:rPrChange>
        </w:rPr>
        <w:t>benefits</w:t>
      </w:r>
      <w:r w:rsidRPr="000C7B52">
        <w:rPr>
          <w:rStyle w:val="apple-converted-space"/>
          <w:rFonts w:cs="Arial"/>
          <w:color w:val="000000"/>
          <w:shd w:val="clear" w:color="auto" w:fill="FFFFFF"/>
          <w:rPrChange w:id="97"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98" w:author="Thuy HOANG" w:date="2015-08-02T16:11:00Z">
            <w:rPr>
              <w:shd w:val="clear" w:color="auto" w:fill="FFFFFF"/>
            </w:rPr>
          </w:rPrChange>
        </w:rPr>
        <w:t>and a reliable</w:t>
      </w:r>
      <w:r w:rsidRPr="000C7B52">
        <w:rPr>
          <w:rStyle w:val="apple-converted-space"/>
          <w:rFonts w:cs="Arial"/>
          <w:color w:val="000000"/>
          <w:shd w:val="clear" w:color="auto" w:fill="FFFFFF"/>
          <w:rPrChange w:id="99"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100" w:author="Thuy HOANG" w:date="2015-08-02T16:11:00Z">
            <w:rPr>
              <w:bCs/>
              <w:shd w:val="clear" w:color="auto" w:fill="FFFFFF"/>
            </w:rPr>
          </w:rPrChange>
        </w:rPr>
        <w:t>salary</w:t>
      </w:r>
      <w:r w:rsidRPr="000C7B52">
        <w:rPr>
          <w:shd w:val="clear" w:color="auto" w:fill="FFFFFF"/>
          <w:rPrChange w:id="101" w:author="Thuy HOANG" w:date="2015-08-02T16:11:00Z">
            <w:rPr>
              <w:shd w:val="clear" w:color="auto" w:fill="FFFFFF"/>
            </w:rPr>
          </w:rPrChange>
        </w:rPr>
        <w:t>.</w:t>
      </w:r>
      <w:r w:rsidRPr="000C7B52">
        <w:rPr>
          <w:rStyle w:val="apple-converted-space"/>
          <w:rFonts w:cs="Arial"/>
          <w:color w:val="000000"/>
          <w:shd w:val="clear" w:color="auto" w:fill="FFFFFF"/>
          <w:rPrChange w:id="102" w:author="Thuy HOANG" w:date="2015-08-02T16:11:00Z">
            <w:rPr>
              <w:rStyle w:val="apple-converted-space"/>
              <w:rFonts w:ascii="Arial" w:hAnsi="Arial" w:cs="Arial"/>
              <w:color w:val="000000"/>
              <w:sz w:val="18"/>
              <w:szCs w:val="18"/>
              <w:shd w:val="clear" w:color="auto" w:fill="FFFFFF"/>
            </w:rPr>
          </w:rPrChange>
        </w:rPr>
        <w:t> </w:t>
      </w:r>
      <w:r w:rsidRPr="000C7B52">
        <w:rPr>
          <w:rPrChange w:id="103" w:author="Thuy HOANG" w:date="2015-08-02T16:11:00Z">
            <w:rPr/>
          </w:rPrChange>
        </w:rPr>
        <w:br/>
      </w:r>
      <w:r w:rsidRPr="000C7B52">
        <w:rPr>
          <w:b/>
          <w:shd w:val="clear" w:color="auto" w:fill="FFFFFF"/>
          <w:rPrChange w:id="104" w:author="Thuy HOANG" w:date="2015-08-02T16:11:00Z">
            <w:rPr>
              <w:b/>
              <w:shd w:val="clear" w:color="auto" w:fill="FFFFFF"/>
            </w:rPr>
          </w:rPrChange>
        </w:rPr>
        <w:t>Luisa</w:t>
      </w:r>
      <w:r w:rsidRPr="000C7B52">
        <w:rPr>
          <w:shd w:val="clear" w:color="auto" w:fill="FFFFFF"/>
          <w:rPrChange w:id="105" w:author="Thuy HOANG" w:date="2015-08-02T16:11:00Z">
            <w:rPr>
              <w:shd w:val="clear" w:color="auto" w:fill="FFFFFF"/>
            </w:rPr>
          </w:rPrChange>
        </w:rPr>
        <w:t>: What’s stopping you?</w:t>
      </w:r>
      <w:r w:rsidRPr="000C7B52">
        <w:rPr>
          <w:rStyle w:val="apple-converted-space"/>
          <w:rFonts w:cs="Arial"/>
          <w:color w:val="000000"/>
          <w:shd w:val="clear" w:color="auto" w:fill="FFFFFF"/>
          <w:rPrChange w:id="106" w:author="Thuy HOANG" w:date="2015-08-02T16:11:00Z">
            <w:rPr>
              <w:rStyle w:val="apple-converted-space"/>
              <w:rFonts w:ascii="Arial" w:hAnsi="Arial" w:cs="Arial"/>
              <w:color w:val="000000"/>
              <w:sz w:val="18"/>
              <w:szCs w:val="18"/>
              <w:shd w:val="clear" w:color="auto" w:fill="FFFFFF"/>
            </w:rPr>
          </w:rPrChange>
        </w:rPr>
        <w:t> </w:t>
      </w:r>
      <w:r w:rsidRPr="000C7B52">
        <w:rPr>
          <w:rPrChange w:id="107" w:author="Thuy HOANG" w:date="2015-08-02T16:11:00Z">
            <w:rPr/>
          </w:rPrChange>
        </w:rPr>
        <w:br/>
      </w:r>
      <w:r w:rsidRPr="000C7B52">
        <w:rPr>
          <w:b/>
          <w:shd w:val="clear" w:color="auto" w:fill="FFFFFF"/>
          <w:rPrChange w:id="108" w:author="Thuy HOANG" w:date="2015-08-02T16:11:00Z">
            <w:rPr>
              <w:b/>
              <w:shd w:val="clear" w:color="auto" w:fill="FFFFFF"/>
            </w:rPr>
          </w:rPrChange>
        </w:rPr>
        <w:t>Max</w:t>
      </w:r>
      <w:r w:rsidRPr="000C7B52">
        <w:rPr>
          <w:shd w:val="clear" w:color="auto" w:fill="FFFFFF"/>
          <w:rPrChange w:id="109" w:author="Thuy HOANG" w:date="2015-08-02T16:11:00Z">
            <w:rPr>
              <w:shd w:val="clear" w:color="auto" w:fill="FFFFFF"/>
            </w:rPr>
          </w:rPrChange>
        </w:rPr>
        <w:t>: I have to pay for something called “food</w:t>
      </w:r>
      <w:del w:id="110" w:author="Thuy HOANG" w:date="2015-08-02T16:02:00Z">
        <w:r w:rsidRPr="000C7B52" w:rsidDel="00BD2363">
          <w:rPr>
            <w:shd w:val="clear" w:color="auto" w:fill="FFFFFF"/>
            <w:rPrChange w:id="111" w:author="Thuy HOANG" w:date="2015-08-02T16:11:00Z">
              <w:rPr>
                <w:shd w:val="clear" w:color="auto" w:fill="FFFFFF"/>
              </w:rPr>
            </w:rPrChange>
          </w:rPr>
          <w:delText>,</w:delText>
        </w:r>
      </w:del>
      <w:r w:rsidRPr="000C7B52">
        <w:rPr>
          <w:shd w:val="clear" w:color="auto" w:fill="FFFFFF"/>
          <w:rPrChange w:id="112" w:author="Thuy HOANG" w:date="2015-08-02T16:11:00Z">
            <w:rPr>
              <w:shd w:val="clear" w:color="auto" w:fill="FFFFFF"/>
            </w:rPr>
          </w:rPrChange>
        </w:rPr>
        <w:t>”</w:t>
      </w:r>
      <w:ins w:id="113" w:author="Thuy HOANG" w:date="2015-08-02T16:02:00Z">
        <w:r w:rsidR="00BD2363" w:rsidRPr="000C7B52">
          <w:rPr>
            <w:shd w:val="clear" w:color="auto" w:fill="FFFFFF"/>
            <w:rPrChange w:id="114" w:author="Thuy HOANG" w:date="2015-08-02T16:11:00Z">
              <w:rPr>
                <w:shd w:val="clear" w:color="auto" w:fill="FFFFFF"/>
              </w:rPr>
            </w:rPrChange>
          </w:rPr>
          <w:t>,</w:t>
        </w:r>
      </w:ins>
      <w:r w:rsidRPr="000C7B52">
        <w:rPr>
          <w:shd w:val="clear" w:color="auto" w:fill="FFFFFF"/>
          <w:rPrChange w:id="115" w:author="Thuy HOANG" w:date="2015-08-02T16:11:00Z">
            <w:rPr>
              <w:shd w:val="clear" w:color="auto" w:fill="FFFFFF"/>
            </w:rPr>
          </w:rPrChange>
        </w:rPr>
        <w:t xml:space="preserve"> and I haven’t met my</w:t>
      </w:r>
      <w:r w:rsidRPr="000C7B52">
        <w:rPr>
          <w:rStyle w:val="apple-converted-space"/>
          <w:rFonts w:cs="Arial"/>
          <w:color w:val="000000"/>
          <w:shd w:val="clear" w:color="auto" w:fill="FFFFFF"/>
          <w:rPrChange w:id="116" w:author="Thuy HOANG" w:date="2015-08-02T16:11:00Z">
            <w:rPr>
              <w:rStyle w:val="apple-converted-space"/>
              <w:rFonts w:ascii="Arial" w:hAnsi="Arial" w:cs="Arial"/>
              <w:color w:val="000000"/>
              <w:sz w:val="18"/>
              <w:szCs w:val="18"/>
              <w:shd w:val="clear" w:color="auto" w:fill="FFFFFF"/>
            </w:rPr>
          </w:rPrChange>
        </w:rPr>
        <w:t> </w:t>
      </w:r>
      <w:r w:rsidRPr="000C7B52">
        <w:rPr>
          <w:bCs/>
          <w:shd w:val="clear" w:color="auto" w:fill="FFFFFF"/>
          <w:rPrChange w:id="117" w:author="Thuy HOANG" w:date="2015-08-02T16:11:00Z">
            <w:rPr>
              <w:bCs/>
              <w:shd w:val="clear" w:color="auto" w:fill="FFFFFF"/>
            </w:rPr>
          </w:rPrChange>
        </w:rPr>
        <w:t>fairy godmother</w:t>
      </w:r>
      <w:r w:rsidRPr="000C7B52">
        <w:rPr>
          <w:rStyle w:val="apple-converted-space"/>
          <w:rFonts w:cs="Arial"/>
          <w:color w:val="000000"/>
          <w:shd w:val="clear" w:color="auto" w:fill="FFFFFF"/>
          <w:rPrChange w:id="118" w:author="Thuy HOANG" w:date="2015-08-02T16:11:00Z">
            <w:rPr>
              <w:rStyle w:val="apple-converted-space"/>
              <w:rFonts w:ascii="Arial" w:hAnsi="Arial" w:cs="Arial"/>
              <w:color w:val="000000"/>
              <w:sz w:val="18"/>
              <w:szCs w:val="18"/>
              <w:shd w:val="clear" w:color="auto" w:fill="FFFFFF"/>
            </w:rPr>
          </w:rPrChange>
        </w:rPr>
        <w:t> </w:t>
      </w:r>
      <w:r w:rsidRPr="000C7B52">
        <w:rPr>
          <w:shd w:val="clear" w:color="auto" w:fill="FFFFFF"/>
          <w:rPrChange w:id="119" w:author="Thuy HOANG" w:date="2015-08-02T16:11:00Z">
            <w:rPr>
              <w:shd w:val="clear" w:color="auto" w:fill="FFFFFF"/>
            </w:rPr>
          </w:rPrChange>
        </w:rPr>
        <w:t>yet!</w:t>
      </w:r>
      <w:r w:rsidRPr="000C7B52">
        <w:rPr>
          <w:rStyle w:val="apple-converted-space"/>
          <w:rFonts w:cs="Arial"/>
          <w:color w:val="000000"/>
          <w:shd w:val="clear" w:color="auto" w:fill="FFFFFF"/>
          <w:rPrChange w:id="120" w:author="Thuy HOANG" w:date="2015-08-02T16:11:00Z">
            <w:rPr>
              <w:rStyle w:val="apple-converted-space"/>
              <w:rFonts w:ascii="Arial" w:hAnsi="Arial" w:cs="Arial"/>
              <w:color w:val="000000"/>
              <w:sz w:val="18"/>
              <w:szCs w:val="18"/>
              <w:shd w:val="clear" w:color="auto" w:fill="FFFFFF"/>
            </w:rPr>
          </w:rPrChange>
        </w:rPr>
        <w:t> </w:t>
      </w:r>
    </w:p>
    <w:p w:rsidR="00A24B02" w:rsidRPr="000C7B52" w:rsidRDefault="00A24B02" w:rsidP="00BF4276">
      <w:pPr>
        <w:rPr>
          <w:ins w:id="121" w:author="Thuy HOANG" w:date="2015-08-02T16:10:00Z"/>
          <w:rStyle w:val="apple-converted-space"/>
          <w:rFonts w:cs="Arial"/>
          <w:color w:val="000000"/>
          <w:shd w:val="clear" w:color="auto" w:fill="FFFFFF"/>
          <w:rPrChange w:id="122" w:author="Thuy HOANG" w:date="2015-08-02T16:11:00Z">
            <w:rPr>
              <w:ins w:id="123" w:author="Thuy HOANG" w:date="2015-08-02T16:10:00Z"/>
              <w:rStyle w:val="apple-converted-space"/>
              <w:rFonts w:ascii="Arial" w:hAnsi="Arial" w:cs="Arial"/>
              <w:color w:val="000000"/>
              <w:sz w:val="18"/>
              <w:szCs w:val="18"/>
              <w:shd w:val="clear" w:color="auto" w:fill="FFFFFF"/>
            </w:rPr>
          </w:rPrChange>
        </w:rPr>
      </w:pPr>
      <w:r w:rsidRPr="000C7B52">
        <w:rPr>
          <w:rStyle w:val="apple-converted-space"/>
          <w:rFonts w:cs="Arial"/>
          <w:color w:val="000000"/>
          <w:shd w:val="clear" w:color="auto" w:fill="FFFFFF"/>
          <w:rPrChange w:id="124" w:author="Thuy HOANG" w:date="2015-08-02T16:11:00Z">
            <w:rPr>
              <w:rStyle w:val="apple-converted-space"/>
              <w:rFonts w:ascii="Arial" w:hAnsi="Arial" w:cs="Arial"/>
              <w:color w:val="000000"/>
              <w:sz w:val="18"/>
              <w:szCs w:val="18"/>
              <w:shd w:val="clear" w:color="auto" w:fill="FFFFFF"/>
            </w:rPr>
          </w:rPrChange>
        </w:rPr>
        <w:t xml:space="preserve">Luisa begins the dialog by saying to Max, “Are you still here?” This is one of the questions you ask when you’re surprised about something, obviously Luisa </w:t>
      </w:r>
      <w:del w:id="125" w:author="Thuy HOANG" w:date="2015-08-02T16:13:00Z">
        <w:r w:rsidRPr="000C7B52" w:rsidDel="000C7B52">
          <w:rPr>
            <w:rStyle w:val="apple-converted-space"/>
            <w:rFonts w:cs="Arial"/>
            <w:color w:val="000000"/>
            <w:shd w:val="clear" w:color="auto" w:fill="FFFFFF"/>
            <w:rPrChange w:id="126" w:author="Thuy HOANG" w:date="2015-08-02T16:11:00Z">
              <w:rPr>
                <w:rStyle w:val="apple-converted-space"/>
                <w:rFonts w:ascii="Arial" w:hAnsi="Arial" w:cs="Arial"/>
                <w:color w:val="000000"/>
                <w:sz w:val="18"/>
                <w:szCs w:val="18"/>
                <w:shd w:val="clear" w:color="auto" w:fill="FFFFFF"/>
              </w:rPr>
            </w:rPrChange>
          </w:rPr>
          <w:delText xml:space="preserve">concedes </w:delText>
        </w:r>
      </w:del>
      <w:ins w:id="127" w:author="Thuy HOANG" w:date="2015-08-02T16:13:00Z">
        <w:r w:rsidR="000C7B52" w:rsidRPr="000C7B52">
          <w:rPr>
            <w:rStyle w:val="apple-converted-space"/>
            <w:rFonts w:cs="Arial"/>
            <w:color w:val="000000"/>
            <w:shd w:val="clear" w:color="auto" w:fill="FFFFFF"/>
            <w:rPrChange w:id="128" w:author="Thuy HOANG" w:date="2015-08-02T16:11:00Z">
              <w:rPr>
                <w:rStyle w:val="apple-converted-space"/>
                <w:rFonts w:ascii="Arial" w:hAnsi="Arial" w:cs="Arial"/>
                <w:color w:val="000000"/>
                <w:sz w:val="18"/>
                <w:szCs w:val="18"/>
                <w:shd w:val="clear" w:color="auto" w:fill="FFFFFF"/>
              </w:rPr>
            </w:rPrChange>
          </w:rPr>
          <w:t>con</w:t>
        </w:r>
        <w:r w:rsidR="000C7B52">
          <w:rPr>
            <w:rStyle w:val="apple-converted-space"/>
            <w:rFonts w:cs="Arial"/>
            <w:color w:val="000000"/>
            <w:shd w:val="clear" w:color="auto" w:fill="FFFFFF"/>
            <w:rPrChange w:id="129" w:author="Thuy HOANG" w:date="2015-08-02T16:11:00Z">
              <w:rPr>
                <w:rStyle w:val="apple-converted-space"/>
                <w:rFonts w:cs="Arial"/>
                <w:color w:val="000000"/>
                <w:shd w:val="clear" w:color="auto" w:fill="FFFFFF"/>
              </w:rPr>
            </w:rPrChange>
          </w:rPr>
          <w:t>s</w:t>
        </w:r>
        <w:r w:rsidR="000C7B52">
          <w:rPr>
            <w:rStyle w:val="apple-converted-space"/>
            <w:rFonts w:cs="Arial"/>
            <w:color w:val="000000"/>
            <w:shd w:val="clear" w:color="auto" w:fill="FFFFFF"/>
          </w:rPr>
          <w:t>iders</w:t>
        </w:r>
        <w:r w:rsidR="000C7B52" w:rsidRPr="000C7B52">
          <w:rPr>
            <w:rStyle w:val="apple-converted-space"/>
            <w:rFonts w:cs="Arial"/>
            <w:color w:val="000000"/>
            <w:shd w:val="clear" w:color="auto" w:fill="FFFFFF"/>
            <w:rPrChange w:id="130" w:author="Thuy HOANG" w:date="2015-08-02T16:11:00Z">
              <w:rPr>
                <w:rStyle w:val="apple-converted-space"/>
                <w:rFonts w:ascii="Arial" w:hAnsi="Arial" w:cs="Arial"/>
                <w:color w:val="000000"/>
                <w:sz w:val="18"/>
                <w:szCs w:val="18"/>
                <w:shd w:val="clear" w:color="auto" w:fill="FFFFFF"/>
              </w:rPr>
            </w:rPrChange>
          </w:rPr>
          <w:t xml:space="preserve"> </w:t>
        </w:r>
      </w:ins>
      <w:r w:rsidRPr="000C7B52">
        <w:rPr>
          <w:rStyle w:val="apple-converted-space"/>
          <w:rFonts w:cs="Arial"/>
          <w:color w:val="000000"/>
          <w:shd w:val="clear" w:color="auto" w:fill="FFFFFF"/>
          <w:rPrChange w:id="131" w:author="Thuy HOANG" w:date="2015-08-02T16:11:00Z">
            <w:rPr>
              <w:rStyle w:val="apple-converted-space"/>
              <w:rFonts w:ascii="Arial" w:hAnsi="Arial" w:cs="Arial"/>
              <w:color w:val="000000"/>
              <w:sz w:val="18"/>
              <w:szCs w:val="18"/>
              <w:shd w:val="clear" w:color="auto" w:fill="FFFFFF"/>
            </w:rPr>
          </w:rPrChange>
        </w:rPr>
        <w:t>that Max</w:t>
      </w:r>
      <w:ins w:id="132" w:author="Thuy HOANG" w:date="2015-08-02T16:13:00Z">
        <w:r w:rsidR="000C7B52">
          <w:rPr>
            <w:rStyle w:val="apple-converted-space"/>
            <w:rFonts w:cs="Arial"/>
            <w:color w:val="000000"/>
            <w:shd w:val="clear" w:color="auto" w:fill="FFFFFF"/>
          </w:rPr>
          <w:t>’s</w:t>
        </w:r>
      </w:ins>
      <w:r w:rsidRPr="000C7B52">
        <w:rPr>
          <w:rStyle w:val="apple-converted-space"/>
          <w:rFonts w:cs="Arial"/>
          <w:color w:val="000000"/>
          <w:shd w:val="clear" w:color="auto" w:fill="FFFFFF"/>
          <w:rPrChange w:id="133" w:author="Thuy HOANG" w:date="2015-08-02T16:11:00Z">
            <w:rPr>
              <w:rStyle w:val="apple-converted-space"/>
              <w:rFonts w:ascii="Arial" w:hAnsi="Arial" w:cs="Arial"/>
              <w:color w:val="000000"/>
              <w:sz w:val="18"/>
              <w:szCs w:val="18"/>
              <w:shd w:val="clear" w:color="auto" w:fill="FFFFFF"/>
            </w:rPr>
          </w:rPrChange>
        </w:rPr>
        <w:t xml:space="preserve"> still wherever they are, she says, “I thought you got off at three o’clock”. To get off of work means to finish your work schedule, to be able to leave the place where you work. If someone says, “what time do you get off?” they mean </w:t>
      </w:r>
      <w:del w:id="134" w:author="Thuy HOANG" w:date="2015-08-02T16:14:00Z">
        <w:r w:rsidRPr="000C7B52" w:rsidDel="000C7B52">
          <w:rPr>
            <w:rStyle w:val="apple-converted-space"/>
            <w:rFonts w:cs="Arial"/>
            <w:color w:val="000000"/>
            <w:shd w:val="clear" w:color="auto" w:fill="FFFFFF"/>
            <w:rPrChange w:id="135" w:author="Thuy HOANG" w:date="2015-08-02T16:11:00Z">
              <w:rPr>
                <w:rStyle w:val="apple-converted-space"/>
                <w:rFonts w:ascii="Arial" w:hAnsi="Arial" w:cs="Arial"/>
                <w:color w:val="000000"/>
                <w:sz w:val="18"/>
                <w:szCs w:val="18"/>
                <w:shd w:val="clear" w:color="auto" w:fill="FFFFFF"/>
              </w:rPr>
            </w:rPrChange>
          </w:rPr>
          <w:delText>“</w:delText>
        </w:r>
      </w:del>
      <w:r w:rsidRPr="000C7B52">
        <w:rPr>
          <w:rStyle w:val="apple-converted-space"/>
          <w:rFonts w:cs="Arial"/>
          <w:color w:val="000000"/>
          <w:shd w:val="clear" w:color="auto" w:fill="FFFFFF"/>
          <w:rPrChange w:id="136" w:author="Thuy HOANG" w:date="2015-08-02T16:11:00Z">
            <w:rPr>
              <w:rStyle w:val="apple-converted-space"/>
              <w:rFonts w:ascii="Arial" w:hAnsi="Arial" w:cs="Arial"/>
              <w:color w:val="000000"/>
              <w:sz w:val="18"/>
              <w:szCs w:val="18"/>
              <w:shd w:val="clear" w:color="auto" w:fill="FFFFFF"/>
            </w:rPr>
          </w:rPrChange>
        </w:rPr>
        <w:t>what time do you get off of work, when do you stop working, what time do you stop working?</w:t>
      </w:r>
      <w:del w:id="137" w:author="Thuy HOANG" w:date="2015-08-02T16:14:00Z">
        <w:r w:rsidRPr="000C7B52" w:rsidDel="000C7B52">
          <w:rPr>
            <w:rStyle w:val="apple-converted-space"/>
            <w:rFonts w:cs="Arial"/>
            <w:color w:val="000000"/>
            <w:shd w:val="clear" w:color="auto" w:fill="FFFFFF"/>
            <w:rPrChange w:id="138" w:author="Thuy HOANG" w:date="2015-08-02T16:11:00Z">
              <w:rPr>
                <w:rStyle w:val="apple-converted-space"/>
                <w:rFonts w:ascii="Arial" w:hAnsi="Arial" w:cs="Arial"/>
                <w:color w:val="000000"/>
                <w:sz w:val="18"/>
                <w:szCs w:val="18"/>
                <w:shd w:val="clear" w:color="auto" w:fill="FFFFFF"/>
              </w:rPr>
            </w:rPrChange>
          </w:rPr>
          <w:delText>”</w:delText>
        </w:r>
      </w:del>
      <w:r w:rsidRPr="000C7B52">
        <w:rPr>
          <w:rStyle w:val="apple-converted-space"/>
          <w:rFonts w:cs="Arial"/>
          <w:color w:val="000000"/>
          <w:shd w:val="clear" w:color="auto" w:fill="FFFFFF"/>
          <w:rPrChange w:id="139" w:author="Thuy HOANG" w:date="2015-08-02T16:11:00Z">
            <w:rPr>
              <w:rStyle w:val="apple-converted-space"/>
              <w:rFonts w:ascii="Arial" w:hAnsi="Arial" w:cs="Arial"/>
              <w:color w:val="000000"/>
              <w:sz w:val="18"/>
              <w:szCs w:val="18"/>
              <w:shd w:val="clear" w:color="auto" w:fill="FFFFFF"/>
            </w:rPr>
          </w:rPrChange>
        </w:rPr>
        <w:t xml:space="preserve"> Max says, “I picked up a second shift”. A shift s-h-</w:t>
      </w:r>
      <w:proofErr w:type="spellStart"/>
      <w:r w:rsidRPr="000C7B52">
        <w:rPr>
          <w:rStyle w:val="apple-converted-space"/>
          <w:rFonts w:cs="Arial"/>
          <w:color w:val="000000"/>
          <w:shd w:val="clear" w:color="auto" w:fill="FFFFFF"/>
          <w:rPrChange w:id="140" w:author="Thuy HOANG" w:date="2015-08-02T16:11:00Z">
            <w:rPr>
              <w:rStyle w:val="apple-converted-space"/>
              <w:rFonts w:ascii="Arial" w:hAnsi="Arial" w:cs="Arial"/>
              <w:color w:val="000000"/>
              <w:sz w:val="18"/>
              <w:szCs w:val="18"/>
              <w:shd w:val="clear" w:color="auto" w:fill="FFFFFF"/>
            </w:rPr>
          </w:rPrChange>
        </w:rPr>
        <w:t>i</w:t>
      </w:r>
      <w:proofErr w:type="spellEnd"/>
      <w:r w:rsidRPr="000C7B52">
        <w:rPr>
          <w:rStyle w:val="apple-converted-space"/>
          <w:rFonts w:cs="Arial"/>
          <w:color w:val="000000"/>
          <w:shd w:val="clear" w:color="auto" w:fill="FFFFFF"/>
          <w:rPrChange w:id="141" w:author="Thuy HOANG" w:date="2015-08-02T16:11:00Z">
            <w:rPr>
              <w:rStyle w:val="apple-converted-space"/>
              <w:rFonts w:ascii="Arial" w:hAnsi="Arial" w:cs="Arial"/>
              <w:color w:val="000000"/>
              <w:sz w:val="18"/>
              <w:szCs w:val="18"/>
              <w:shd w:val="clear" w:color="auto" w:fill="FFFFFF"/>
            </w:rPr>
          </w:rPrChange>
        </w:rPr>
        <w:t>-f-t refers to a period of time when people work, usually this term is used for jobs when people work at that particular location more than eight hours or that there are people working at that location for more than eight hours, it might be for example a place where there is someone working twenty four hours a day, well one person is not going to work twenty four hours straight, so they break up the day into shifts, so if you work the day shift</w:t>
      </w:r>
      <w:r w:rsidR="00B81894" w:rsidRPr="000C7B52">
        <w:rPr>
          <w:rStyle w:val="apple-converted-space"/>
          <w:rFonts w:cs="Arial"/>
          <w:color w:val="000000"/>
          <w:shd w:val="clear" w:color="auto" w:fill="FFFFFF"/>
          <w:rPrChange w:id="142" w:author="Thuy HOANG" w:date="2015-08-02T16:11:00Z">
            <w:rPr>
              <w:rStyle w:val="apple-converted-space"/>
              <w:rFonts w:ascii="Arial" w:hAnsi="Arial" w:cs="Arial"/>
              <w:color w:val="000000"/>
              <w:sz w:val="18"/>
              <w:szCs w:val="18"/>
              <w:shd w:val="clear" w:color="auto" w:fill="FFFFFF"/>
            </w:rPr>
          </w:rPrChange>
        </w:rPr>
        <w:t>, you’re working probably from eight in the morning till around four five in the afternoon. If you’re working a night shift, you’ll be working perhaps from four five in the afternoon to midnight. If you’re working what we call the graveyard shift, you’re working probably from eleven o’clock at night or midnight to seven or eight in the morning. Those are shifts then</w:t>
      </w:r>
      <w:ins w:id="143" w:author="Thuy HOANG" w:date="2015-08-02T16:16:00Z">
        <w:r w:rsidR="000C7B52">
          <w:rPr>
            <w:rStyle w:val="apple-converted-space"/>
            <w:rFonts w:cs="Arial"/>
            <w:color w:val="000000"/>
            <w:shd w:val="clear" w:color="auto" w:fill="FFFFFF"/>
          </w:rPr>
          <w:t>,</w:t>
        </w:r>
      </w:ins>
      <w:r w:rsidR="00B81894" w:rsidRPr="000C7B52">
        <w:rPr>
          <w:rStyle w:val="apple-converted-space"/>
          <w:rFonts w:cs="Arial"/>
          <w:color w:val="000000"/>
          <w:shd w:val="clear" w:color="auto" w:fill="FFFFFF"/>
          <w:rPrChange w:id="144" w:author="Thuy HOANG" w:date="2015-08-02T16:11:00Z">
            <w:rPr>
              <w:rStyle w:val="apple-converted-space"/>
              <w:rFonts w:ascii="Arial" w:hAnsi="Arial" w:cs="Arial"/>
              <w:color w:val="000000"/>
              <w:sz w:val="18"/>
              <w:szCs w:val="18"/>
              <w:shd w:val="clear" w:color="auto" w:fill="FFFFFF"/>
            </w:rPr>
          </w:rPrChange>
        </w:rPr>
        <w:t xml:space="preserve"> division of the work day in a place that usually is opened for more than eight hours. Max says that he picked up a second shift. To pick up here means to get, to obtain, he was working one shift and now he picked up, which means of course he’s working more than eight hours a day, why has Max done this? Well he says, “I could use the money”. When someone says “I could use the money” he means that he would be able to benefit from getting more money, he has some need of actual money. Luisa says, “</w:t>
      </w:r>
      <w:proofErr w:type="gramStart"/>
      <w:r w:rsidR="00B81894" w:rsidRPr="000C7B52">
        <w:rPr>
          <w:rStyle w:val="apple-converted-space"/>
          <w:rFonts w:cs="Arial"/>
          <w:color w:val="000000"/>
          <w:shd w:val="clear" w:color="auto" w:fill="FFFFFF"/>
          <w:rPrChange w:id="145" w:author="Thuy HOANG" w:date="2015-08-02T16:11:00Z">
            <w:rPr>
              <w:rStyle w:val="apple-converted-space"/>
              <w:rFonts w:ascii="Arial" w:hAnsi="Arial" w:cs="Arial"/>
              <w:color w:val="000000"/>
              <w:sz w:val="18"/>
              <w:szCs w:val="18"/>
              <w:shd w:val="clear" w:color="auto" w:fill="FFFFFF"/>
            </w:rPr>
          </w:rPrChange>
        </w:rPr>
        <w:t>but</w:t>
      </w:r>
      <w:proofErr w:type="gramEnd"/>
      <w:r w:rsidR="00B81894" w:rsidRPr="000C7B52">
        <w:rPr>
          <w:rStyle w:val="apple-converted-space"/>
          <w:rFonts w:cs="Arial"/>
          <w:color w:val="000000"/>
          <w:shd w:val="clear" w:color="auto" w:fill="FFFFFF"/>
          <w:rPrChange w:id="146" w:author="Thuy HOANG" w:date="2015-08-02T16:11:00Z">
            <w:rPr>
              <w:rStyle w:val="apple-converted-space"/>
              <w:rFonts w:ascii="Arial" w:hAnsi="Arial" w:cs="Arial"/>
              <w:color w:val="000000"/>
              <w:sz w:val="18"/>
              <w:szCs w:val="18"/>
              <w:shd w:val="clear" w:color="auto" w:fill="FFFFFF"/>
            </w:rPr>
          </w:rPrChange>
        </w:rPr>
        <w:t xml:space="preserve"> I thought you had another part</w:t>
      </w:r>
      <w:r w:rsidR="00777192" w:rsidRPr="000C7B52">
        <w:rPr>
          <w:rStyle w:val="apple-converted-space"/>
          <w:rFonts w:cs="Arial"/>
          <w:color w:val="000000"/>
          <w:shd w:val="clear" w:color="auto" w:fill="FFFFFF"/>
          <w:rPrChange w:id="147" w:author="Thuy HOANG" w:date="2015-08-02T16:11:00Z">
            <w:rPr>
              <w:rStyle w:val="apple-converted-space"/>
              <w:rFonts w:ascii="Arial" w:hAnsi="Arial" w:cs="Arial"/>
              <w:color w:val="000000"/>
              <w:sz w:val="18"/>
              <w:szCs w:val="18"/>
              <w:shd w:val="clear" w:color="auto" w:fill="FFFFFF"/>
            </w:rPr>
          </w:rPrChange>
        </w:rPr>
        <w:t>-</w:t>
      </w:r>
      <w:r w:rsidR="00B81894" w:rsidRPr="000C7B52">
        <w:rPr>
          <w:rStyle w:val="apple-converted-space"/>
          <w:rFonts w:cs="Arial"/>
          <w:color w:val="000000"/>
          <w:shd w:val="clear" w:color="auto" w:fill="FFFFFF"/>
          <w:rPrChange w:id="148" w:author="Thuy HOANG" w:date="2015-08-02T16:11:00Z">
            <w:rPr>
              <w:rStyle w:val="apple-converted-space"/>
              <w:rFonts w:ascii="Arial" w:hAnsi="Arial" w:cs="Arial"/>
              <w:color w:val="000000"/>
              <w:sz w:val="18"/>
              <w:szCs w:val="18"/>
              <w:shd w:val="clear" w:color="auto" w:fill="FFFFFF"/>
            </w:rPr>
          </w:rPrChange>
        </w:rPr>
        <w:t>time job</w:t>
      </w:r>
      <w:r w:rsidR="00777192" w:rsidRPr="000C7B52">
        <w:rPr>
          <w:rStyle w:val="apple-converted-space"/>
          <w:rFonts w:cs="Arial"/>
          <w:color w:val="000000"/>
          <w:shd w:val="clear" w:color="auto" w:fill="FFFFFF"/>
          <w:rPrChange w:id="149" w:author="Thuy HOANG" w:date="2015-08-02T16:11:00Z">
            <w:rPr>
              <w:rStyle w:val="apple-converted-space"/>
              <w:rFonts w:ascii="Arial" w:hAnsi="Arial" w:cs="Arial"/>
              <w:color w:val="000000"/>
              <w:sz w:val="18"/>
              <w:szCs w:val="18"/>
              <w:shd w:val="clear" w:color="auto" w:fill="FFFFFF"/>
            </w:rPr>
          </w:rPrChange>
        </w:rPr>
        <w:t xml:space="preserve"> in the evenings”. A part-time job is a job usually that is less than forty hours per week. In the United States forty hours per week is considered full</w:t>
      </w:r>
      <w:del w:id="150" w:author="Thuy HOANG" w:date="2015-08-02T16:17:00Z">
        <w:r w:rsidR="00777192" w:rsidRPr="000C7B52" w:rsidDel="000C7B52">
          <w:rPr>
            <w:rStyle w:val="apple-converted-space"/>
            <w:rFonts w:cs="Arial"/>
            <w:color w:val="000000"/>
            <w:shd w:val="clear" w:color="auto" w:fill="FFFFFF"/>
            <w:rPrChange w:id="151" w:author="Thuy HOANG" w:date="2015-08-02T16:11:00Z">
              <w:rPr>
                <w:rStyle w:val="apple-converted-space"/>
                <w:rFonts w:ascii="Arial" w:hAnsi="Arial" w:cs="Arial"/>
                <w:color w:val="000000"/>
                <w:sz w:val="18"/>
                <w:szCs w:val="18"/>
                <w:shd w:val="clear" w:color="auto" w:fill="FFFFFF"/>
              </w:rPr>
            </w:rPrChange>
          </w:rPr>
          <w:delText xml:space="preserve"> </w:delText>
        </w:r>
      </w:del>
      <w:ins w:id="152" w:author="Thuy HOANG" w:date="2015-08-02T16:17:00Z">
        <w:r w:rsidR="000C7B52">
          <w:rPr>
            <w:rStyle w:val="apple-converted-space"/>
            <w:rFonts w:cs="Arial"/>
            <w:color w:val="000000"/>
            <w:shd w:val="clear" w:color="auto" w:fill="FFFFFF"/>
          </w:rPr>
          <w:t>-</w:t>
        </w:r>
      </w:ins>
      <w:r w:rsidR="00777192" w:rsidRPr="000C7B52">
        <w:rPr>
          <w:rStyle w:val="apple-converted-space"/>
          <w:rFonts w:cs="Arial"/>
          <w:color w:val="000000"/>
          <w:shd w:val="clear" w:color="auto" w:fill="FFFFFF"/>
          <w:rPrChange w:id="153" w:author="Thuy HOANG" w:date="2015-08-02T16:11:00Z">
            <w:rPr>
              <w:rStyle w:val="apple-converted-space"/>
              <w:rFonts w:ascii="Arial" w:hAnsi="Arial" w:cs="Arial"/>
              <w:color w:val="000000"/>
              <w:sz w:val="18"/>
              <w:szCs w:val="18"/>
              <w:shd w:val="clear" w:color="auto" w:fill="FFFFFF"/>
            </w:rPr>
          </w:rPrChange>
        </w:rPr>
        <w:t xml:space="preserve">time, if it’s less than forty hours we might call it part-time, Luisa thought that Max had another part-time job. Max says, “I normally do, but the restaurant where I work has been cutting back my hours”. When we </w:t>
      </w:r>
      <w:del w:id="154" w:author="Thuy HOANG" w:date="2015-08-02T16:17:00Z">
        <w:r w:rsidR="00777192" w:rsidRPr="000C7B52" w:rsidDel="000C7B52">
          <w:rPr>
            <w:rStyle w:val="apple-converted-space"/>
            <w:rFonts w:cs="Arial"/>
            <w:color w:val="000000"/>
            <w:shd w:val="clear" w:color="auto" w:fill="FFFFFF"/>
            <w:rPrChange w:id="155" w:author="Thuy HOANG" w:date="2015-08-02T16:11:00Z">
              <w:rPr>
                <w:rStyle w:val="apple-converted-space"/>
                <w:rFonts w:ascii="Arial" w:hAnsi="Arial" w:cs="Arial"/>
                <w:color w:val="000000"/>
                <w:sz w:val="18"/>
                <w:szCs w:val="18"/>
                <w:shd w:val="clear" w:color="auto" w:fill="FFFFFF"/>
              </w:rPr>
            </w:rPrChange>
          </w:rPr>
          <w:delText xml:space="preserve">say </w:delText>
        </w:r>
      </w:del>
      <w:ins w:id="156" w:author="Thuy HOANG" w:date="2015-08-02T16:17:00Z">
        <w:r w:rsidR="000C7B52">
          <w:rPr>
            <w:rStyle w:val="apple-converted-space"/>
            <w:rFonts w:cs="Arial"/>
            <w:color w:val="000000"/>
            <w:shd w:val="clear" w:color="auto" w:fill="FFFFFF"/>
          </w:rPr>
          <w:t>talk</w:t>
        </w:r>
        <w:r w:rsidR="000C7B52" w:rsidRPr="000C7B52">
          <w:rPr>
            <w:rStyle w:val="apple-converted-space"/>
            <w:rFonts w:cs="Arial"/>
            <w:color w:val="000000"/>
            <w:shd w:val="clear" w:color="auto" w:fill="FFFFFF"/>
            <w:rPrChange w:id="157" w:author="Thuy HOANG" w:date="2015-08-02T16:11:00Z">
              <w:rPr>
                <w:rStyle w:val="apple-converted-space"/>
                <w:rFonts w:ascii="Arial" w:hAnsi="Arial" w:cs="Arial"/>
                <w:color w:val="000000"/>
                <w:sz w:val="18"/>
                <w:szCs w:val="18"/>
                <w:shd w:val="clear" w:color="auto" w:fill="FFFFFF"/>
              </w:rPr>
            </w:rPrChange>
          </w:rPr>
          <w:t xml:space="preserve"> </w:t>
        </w:r>
      </w:ins>
      <w:r w:rsidR="00777192" w:rsidRPr="000C7B52">
        <w:rPr>
          <w:rStyle w:val="apple-converted-space"/>
          <w:rFonts w:cs="Arial"/>
          <w:color w:val="000000"/>
          <w:shd w:val="clear" w:color="auto" w:fill="FFFFFF"/>
          <w:rPrChange w:id="158" w:author="Thuy HOANG" w:date="2015-08-02T16:11:00Z">
            <w:rPr>
              <w:rStyle w:val="apple-converted-space"/>
              <w:rFonts w:ascii="Arial" w:hAnsi="Arial" w:cs="Arial"/>
              <w:color w:val="000000"/>
              <w:sz w:val="18"/>
              <w:szCs w:val="18"/>
              <w:shd w:val="clear" w:color="auto" w:fill="FFFFFF"/>
            </w:rPr>
          </w:rPrChange>
        </w:rPr>
        <w:t xml:space="preserve">about someone cutting back on something, we mean that he is </w:t>
      </w:r>
      <w:r w:rsidR="00777192" w:rsidRPr="000C7B52">
        <w:rPr>
          <w:rStyle w:val="apple-converted-space"/>
          <w:rFonts w:cs="Arial"/>
          <w:b/>
          <w:color w:val="000000"/>
          <w:shd w:val="clear" w:color="auto" w:fill="FFFFFF"/>
          <w:rPrChange w:id="159" w:author="Thuy HOANG" w:date="2015-08-02T16:11:00Z">
            <w:rPr>
              <w:rStyle w:val="apple-converted-space"/>
              <w:rFonts w:ascii="Arial" w:hAnsi="Arial" w:cs="Arial"/>
              <w:b/>
              <w:color w:val="000000"/>
              <w:sz w:val="18"/>
              <w:szCs w:val="18"/>
              <w:shd w:val="clear" w:color="auto" w:fill="FFFFFF"/>
            </w:rPr>
          </w:rPrChange>
        </w:rPr>
        <w:t xml:space="preserve">using </w:t>
      </w:r>
      <w:del w:id="160" w:author="Thuy HOANG" w:date="2015-08-02T16:20:00Z">
        <w:r w:rsidR="00777192" w:rsidRPr="000C7B52" w:rsidDel="000C7B52">
          <w:rPr>
            <w:rStyle w:val="apple-converted-space"/>
            <w:rFonts w:cs="Arial"/>
            <w:b/>
            <w:color w:val="000000"/>
            <w:shd w:val="clear" w:color="auto" w:fill="FFFFFF"/>
            <w:rPrChange w:id="161" w:author="Thuy HOANG" w:date="2015-08-02T16:11:00Z">
              <w:rPr>
                <w:rStyle w:val="apple-converted-space"/>
                <w:rFonts w:ascii="Arial" w:hAnsi="Arial" w:cs="Arial"/>
                <w:b/>
                <w:color w:val="000000"/>
                <w:sz w:val="18"/>
                <w:szCs w:val="18"/>
                <w:shd w:val="clear" w:color="auto" w:fill="FFFFFF"/>
              </w:rPr>
            </w:rPrChange>
          </w:rPr>
          <w:delText>last service</w:delText>
        </w:r>
      </w:del>
      <w:ins w:id="162" w:author="Thuy HOANG" w:date="2015-08-02T16:20:00Z">
        <w:r w:rsidR="000C7B52">
          <w:rPr>
            <w:rStyle w:val="apple-converted-space"/>
            <w:rFonts w:cs="Arial"/>
            <w:b/>
            <w:color w:val="000000"/>
            <w:shd w:val="clear" w:color="auto" w:fill="FFFFFF"/>
          </w:rPr>
          <w:t>less of it</w:t>
        </w:r>
      </w:ins>
      <w:r w:rsidR="00777192" w:rsidRPr="000C7B52">
        <w:rPr>
          <w:rStyle w:val="apple-converted-space"/>
          <w:rFonts w:cs="Arial"/>
          <w:color w:val="000000"/>
          <w:shd w:val="clear" w:color="auto" w:fill="FFFFFF"/>
          <w:rPrChange w:id="163" w:author="Thuy HOANG" w:date="2015-08-02T16:11:00Z">
            <w:rPr>
              <w:rStyle w:val="apple-converted-space"/>
              <w:rFonts w:ascii="Arial" w:hAnsi="Arial" w:cs="Arial"/>
              <w:color w:val="000000"/>
              <w:sz w:val="18"/>
              <w:szCs w:val="18"/>
              <w:shd w:val="clear" w:color="auto" w:fill="FFFFFF"/>
            </w:rPr>
          </w:rPrChange>
        </w:rPr>
        <w:t xml:space="preserve">, or he is reducing the number of something. The two work phrase of verb to cut back then means to reduce </w:t>
      </w:r>
      <w:ins w:id="164" w:author="Thuy HOANG" w:date="2015-08-02T16:20:00Z">
        <w:r w:rsidR="000C7B52">
          <w:rPr>
            <w:rStyle w:val="apple-converted-space"/>
            <w:rFonts w:cs="Arial"/>
            <w:color w:val="000000"/>
            <w:shd w:val="clear" w:color="auto" w:fill="FFFFFF"/>
          </w:rPr>
          <w:t xml:space="preserve">the </w:t>
        </w:r>
      </w:ins>
      <w:r w:rsidR="00777192" w:rsidRPr="000C7B52">
        <w:rPr>
          <w:rStyle w:val="apple-converted-space"/>
          <w:rFonts w:cs="Arial"/>
          <w:color w:val="000000"/>
          <w:shd w:val="clear" w:color="auto" w:fill="FFFFFF"/>
          <w:rPrChange w:id="165" w:author="Thuy HOANG" w:date="2015-08-02T16:11:00Z">
            <w:rPr>
              <w:rStyle w:val="apple-converted-space"/>
              <w:rFonts w:ascii="Arial" w:hAnsi="Arial" w:cs="Arial"/>
              <w:color w:val="000000"/>
              <w:sz w:val="18"/>
              <w:szCs w:val="18"/>
              <w:shd w:val="clear" w:color="auto" w:fill="FFFFFF"/>
            </w:rPr>
          </w:rPrChange>
        </w:rPr>
        <w:t>number of something, in this case we’re talking about the restaurant where Max works cutting back his hours. His hour refers to the number of hours that he can work</w:t>
      </w:r>
      <w:del w:id="166" w:author="Thuy HOANG" w:date="2015-08-02T16:21:00Z">
        <w:r w:rsidR="00777192" w:rsidRPr="000C7B52" w:rsidDel="000C7B52">
          <w:rPr>
            <w:rStyle w:val="apple-converted-space"/>
            <w:rFonts w:cs="Arial"/>
            <w:color w:val="000000"/>
            <w:shd w:val="clear" w:color="auto" w:fill="FFFFFF"/>
            <w:rPrChange w:id="167" w:author="Thuy HOANG" w:date="2015-08-02T16:11:00Z">
              <w:rPr>
                <w:rStyle w:val="apple-converted-space"/>
                <w:rFonts w:ascii="Arial" w:hAnsi="Arial" w:cs="Arial"/>
                <w:color w:val="000000"/>
                <w:sz w:val="18"/>
                <w:szCs w:val="18"/>
                <w:shd w:val="clear" w:color="auto" w:fill="FFFFFF"/>
              </w:rPr>
            </w:rPrChange>
          </w:rPr>
          <w:delText>s</w:delText>
        </w:r>
      </w:del>
      <w:r w:rsidR="00777192" w:rsidRPr="000C7B52">
        <w:rPr>
          <w:rStyle w:val="apple-converted-space"/>
          <w:rFonts w:cs="Arial"/>
          <w:color w:val="000000"/>
          <w:shd w:val="clear" w:color="auto" w:fill="FFFFFF"/>
          <w:rPrChange w:id="168" w:author="Thuy HOANG" w:date="2015-08-02T16:11:00Z">
            <w:rPr>
              <w:rStyle w:val="apple-converted-space"/>
              <w:rFonts w:ascii="Arial" w:hAnsi="Arial" w:cs="Arial"/>
              <w:color w:val="000000"/>
              <w:sz w:val="18"/>
              <w:szCs w:val="18"/>
              <w:shd w:val="clear" w:color="auto" w:fill="FFFFFF"/>
            </w:rPr>
          </w:rPrChange>
        </w:rPr>
        <w:t xml:space="preserve">. Max says he’s trying to pick up as many extra shifts </w:t>
      </w:r>
      <w:ins w:id="169" w:author="Thuy HOANG" w:date="2015-08-02T16:21:00Z">
        <w:r w:rsidR="00F468BC">
          <w:rPr>
            <w:rStyle w:val="apple-converted-space"/>
            <w:rFonts w:cs="Arial"/>
            <w:color w:val="000000"/>
            <w:shd w:val="clear" w:color="auto" w:fill="FFFFFF"/>
          </w:rPr>
          <w:t>“</w:t>
        </w:r>
      </w:ins>
      <w:r w:rsidR="00777192" w:rsidRPr="000C7B52">
        <w:rPr>
          <w:rStyle w:val="apple-converted-space"/>
          <w:rFonts w:cs="Arial"/>
          <w:color w:val="000000"/>
          <w:shd w:val="clear" w:color="auto" w:fill="FFFFFF"/>
          <w:rPrChange w:id="170" w:author="Thuy HOANG" w:date="2015-08-02T16:11:00Z">
            <w:rPr>
              <w:rStyle w:val="apple-converted-space"/>
              <w:rFonts w:ascii="Arial" w:hAnsi="Arial" w:cs="Arial"/>
              <w:color w:val="000000"/>
              <w:sz w:val="18"/>
              <w:szCs w:val="18"/>
              <w:shd w:val="clear" w:color="auto" w:fill="FFFFFF"/>
            </w:rPr>
          </w:rPrChange>
        </w:rPr>
        <w:t>here as I can</w:t>
      </w:r>
      <w:ins w:id="171" w:author="Thuy HOANG" w:date="2015-08-02T16:21:00Z">
        <w:r w:rsidR="00F468BC">
          <w:rPr>
            <w:rStyle w:val="apple-converted-space"/>
            <w:rFonts w:cs="Arial"/>
            <w:color w:val="000000"/>
            <w:shd w:val="clear" w:color="auto" w:fill="FFFFFF"/>
          </w:rPr>
          <w:t>”</w:t>
        </w:r>
      </w:ins>
      <w:r w:rsidR="00777192" w:rsidRPr="000C7B52">
        <w:rPr>
          <w:rStyle w:val="apple-converted-space"/>
          <w:rFonts w:cs="Arial"/>
          <w:color w:val="000000"/>
          <w:shd w:val="clear" w:color="auto" w:fill="FFFFFF"/>
          <w:rPrChange w:id="172" w:author="Thuy HOANG" w:date="2015-08-02T16:11:00Z">
            <w:rPr>
              <w:rStyle w:val="apple-converted-space"/>
              <w:rFonts w:ascii="Arial" w:hAnsi="Arial" w:cs="Arial"/>
              <w:color w:val="000000"/>
              <w:sz w:val="18"/>
              <w:szCs w:val="18"/>
              <w:shd w:val="clear" w:color="auto" w:fill="FFFFFF"/>
            </w:rPr>
          </w:rPrChange>
        </w:rPr>
        <w:t>. Luisa then asks, “</w:t>
      </w:r>
      <w:proofErr w:type="gramStart"/>
      <w:r w:rsidR="00777192" w:rsidRPr="000C7B52">
        <w:rPr>
          <w:rStyle w:val="apple-converted-space"/>
          <w:rFonts w:cs="Arial"/>
          <w:color w:val="000000"/>
          <w:shd w:val="clear" w:color="auto" w:fill="FFFFFF"/>
          <w:rPrChange w:id="173" w:author="Thuy HOANG" w:date="2015-08-02T16:11:00Z">
            <w:rPr>
              <w:rStyle w:val="apple-converted-space"/>
              <w:rFonts w:ascii="Arial" w:hAnsi="Arial" w:cs="Arial"/>
              <w:color w:val="000000"/>
              <w:sz w:val="18"/>
              <w:szCs w:val="18"/>
              <w:shd w:val="clear" w:color="auto" w:fill="FFFFFF"/>
            </w:rPr>
          </w:rPrChange>
        </w:rPr>
        <w:t>and</w:t>
      </w:r>
      <w:proofErr w:type="gramEnd"/>
      <w:r w:rsidR="00777192" w:rsidRPr="000C7B52">
        <w:rPr>
          <w:rStyle w:val="apple-converted-space"/>
          <w:rFonts w:cs="Arial"/>
          <w:color w:val="000000"/>
          <w:shd w:val="clear" w:color="auto" w:fill="FFFFFF"/>
          <w:rPrChange w:id="174" w:author="Thuy HOANG" w:date="2015-08-02T16:11:00Z">
            <w:rPr>
              <w:rStyle w:val="apple-converted-space"/>
              <w:rFonts w:ascii="Arial" w:hAnsi="Arial" w:cs="Arial"/>
              <w:color w:val="000000"/>
              <w:sz w:val="18"/>
              <w:szCs w:val="18"/>
              <w:shd w:val="clear" w:color="auto" w:fill="FFFFFF"/>
            </w:rPr>
          </w:rPrChange>
        </w:rPr>
        <w:t xml:space="preserve"> don’t you work at the amusement park on the weekend?” An </w:t>
      </w:r>
      <w:r w:rsidR="00777192" w:rsidRPr="000C7B52">
        <w:rPr>
          <w:rStyle w:val="apple-converted-space"/>
          <w:rFonts w:cs="Arial"/>
          <w:color w:val="000000"/>
          <w:shd w:val="clear" w:color="auto" w:fill="FFFFFF"/>
          <w:rPrChange w:id="175" w:author="Thuy HOANG" w:date="2015-08-02T16:11:00Z">
            <w:rPr>
              <w:rStyle w:val="apple-converted-space"/>
              <w:rFonts w:ascii="Arial" w:hAnsi="Arial" w:cs="Arial"/>
              <w:color w:val="000000"/>
              <w:sz w:val="18"/>
              <w:szCs w:val="18"/>
              <w:shd w:val="clear" w:color="auto" w:fill="FFFFFF"/>
            </w:rPr>
          </w:rPrChange>
        </w:rPr>
        <w:t>amusement</w:t>
      </w:r>
      <w:r w:rsidR="00777192" w:rsidRPr="000C7B52">
        <w:rPr>
          <w:rStyle w:val="apple-converted-space"/>
          <w:rFonts w:cs="Arial"/>
          <w:color w:val="000000"/>
          <w:shd w:val="clear" w:color="auto" w:fill="FFFFFF"/>
          <w:rPrChange w:id="176" w:author="Thuy HOANG" w:date="2015-08-02T16:11:00Z">
            <w:rPr>
              <w:rStyle w:val="apple-converted-space"/>
              <w:rFonts w:ascii="Arial" w:hAnsi="Arial" w:cs="Arial"/>
              <w:color w:val="000000"/>
              <w:sz w:val="18"/>
              <w:szCs w:val="18"/>
              <w:shd w:val="clear" w:color="auto" w:fill="FFFFFF"/>
            </w:rPr>
          </w:rPrChange>
        </w:rPr>
        <w:t xml:space="preserve"> </w:t>
      </w:r>
      <w:r w:rsidR="00777192" w:rsidRPr="000C7B52">
        <w:rPr>
          <w:rStyle w:val="apple-converted-space"/>
          <w:rFonts w:cs="Arial"/>
          <w:color w:val="000000"/>
          <w:shd w:val="clear" w:color="auto" w:fill="FFFFFF"/>
          <w:rPrChange w:id="177" w:author="Thuy HOANG" w:date="2015-08-02T16:11:00Z">
            <w:rPr>
              <w:rStyle w:val="apple-converted-space"/>
              <w:rFonts w:ascii="Arial" w:hAnsi="Arial" w:cs="Arial"/>
              <w:color w:val="000000"/>
              <w:sz w:val="18"/>
              <w:szCs w:val="18"/>
              <w:shd w:val="clear" w:color="auto" w:fill="FFFFFF"/>
            </w:rPr>
          </w:rPrChange>
        </w:rPr>
        <w:t>a</w:t>
      </w:r>
      <w:r w:rsidR="00777192" w:rsidRPr="000C7B52">
        <w:rPr>
          <w:rStyle w:val="apple-converted-space"/>
          <w:rFonts w:cs="Arial"/>
          <w:color w:val="000000"/>
          <w:shd w:val="clear" w:color="auto" w:fill="FFFFFF"/>
          <w:rPrChange w:id="178"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79" w:author="Thuy HOANG" w:date="2015-08-02T16:11:00Z">
            <w:rPr>
              <w:rStyle w:val="apple-converted-space"/>
              <w:rFonts w:ascii="Arial" w:hAnsi="Arial" w:cs="Arial"/>
              <w:color w:val="000000"/>
              <w:sz w:val="18"/>
              <w:szCs w:val="18"/>
              <w:shd w:val="clear" w:color="auto" w:fill="FFFFFF"/>
            </w:rPr>
          </w:rPrChange>
        </w:rPr>
        <w:t>m</w:t>
      </w:r>
      <w:r w:rsidR="00777192" w:rsidRPr="000C7B52">
        <w:rPr>
          <w:rStyle w:val="apple-converted-space"/>
          <w:rFonts w:cs="Arial"/>
          <w:color w:val="000000"/>
          <w:shd w:val="clear" w:color="auto" w:fill="FFFFFF"/>
          <w:rPrChange w:id="180"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81" w:author="Thuy HOANG" w:date="2015-08-02T16:11:00Z">
            <w:rPr>
              <w:rStyle w:val="apple-converted-space"/>
              <w:rFonts w:ascii="Arial" w:hAnsi="Arial" w:cs="Arial"/>
              <w:color w:val="000000"/>
              <w:sz w:val="18"/>
              <w:szCs w:val="18"/>
              <w:shd w:val="clear" w:color="auto" w:fill="FFFFFF"/>
            </w:rPr>
          </w:rPrChange>
        </w:rPr>
        <w:t>u</w:t>
      </w:r>
      <w:r w:rsidR="00777192" w:rsidRPr="000C7B52">
        <w:rPr>
          <w:rStyle w:val="apple-converted-space"/>
          <w:rFonts w:cs="Arial"/>
          <w:color w:val="000000"/>
          <w:shd w:val="clear" w:color="auto" w:fill="FFFFFF"/>
          <w:rPrChange w:id="182"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83" w:author="Thuy HOANG" w:date="2015-08-02T16:11:00Z">
            <w:rPr>
              <w:rStyle w:val="apple-converted-space"/>
              <w:rFonts w:ascii="Arial" w:hAnsi="Arial" w:cs="Arial"/>
              <w:color w:val="000000"/>
              <w:sz w:val="18"/>
              <w:szCs w:val="18"/>
              <w:shd w:val="clear" w:color="auto" w:fill="FFFFFF"/>
            </w:rPr>
          </w:rPrChange>
        </w:rPr>
        <w:t>s</w:t>
      </w:r>
      <w:r w:rsidR="00777192" w:rsidRPr="000C7B52">
        <w:rPr>
          <w:rStyle w:val="apple-converted-space"/>
          <w:rFonts w:cs="Arial"/>
          <w:color w:val="000000"/>
          <w:shd w:val="clear" w:color="auto" w:fill="FFFFFF"/>
          <w:rPrChange w:id="184"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85" w:author="Thuy HOANG" w:date="2015-08-02T16:11:00Z">
            <w:rPr>
              <w:rStyle w:val="apple-converted-space"/>
              <w:rFonts w:ascii="Arial" w:hAnsi="Arial" w:cs="Arial"/>
              <w:color w:val="000000"/>
              <w:sz w:val="18"/>
              <w:szCs w:val="18"/>
              <w:shd w:val="clear" w:color="auto" w:fill="FFFFFF"/>
            </w:rPr>
          </w:rPrChange>
        </w:rPr>
        <w:t>e</w:t>
      </w:r>
      <w:r w:rsidR="00777192" w:rsidRPr="000C7B52">
        <w:rPr>
          <w:rStyle w:val="apple-converted-space"/>
          <w:rFonts w:cs="Arial"/>
          <w:color w:val="000000"/>
          <w:shd w:val="clear" w:color="auto" w:fill="FFFFFF"/>
          <w:rPrChange w:id="186"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87" w:author="Thuy HOANG" w:date="2015-08-02T16:11:00Z">
            <w:rPr>
              <w:rStyle w:val="apple-converted-space"/>
              <w:rFonts w:ascii="Arial" w:hAnsi="Arial" w:cs="Arial"/>
              <w:color w:val="000000"/>
              <w:sz w:val="18"/>
              <w:szCs w:val="18"/>
              <w:shd w:val="clear" w:color="auto" w:fill="FFFFFF"/>
            </w:rPr>
          </w:rPrChange>
        </w:rPr>
        <w:t>m</w:t>
      </w:r>
      <w:r w:rsidR="00777192" w:rsidRPr="000C7B52">
        <w:rPr>
          <w:rStyle w:val="apple-converted-space"/>
          <w:rFonts w:cs="Arial"/>
          <w:color w:val="000000"/>
          <w:shd w:val="clear" w:color="auto" w:fill="FFFFFF"/>
          <w:rPrChange w:id="188"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89" w:author="Thuy HOANG" w:date="2015-08-02T16:11:00Z">
            <w:rPr>
              <w:rStyle w:val="apple-converted-space"/>
              <w:rFonts w:ascii="Arial" w:hAnsi="Arial" w:cs="Arial"/>
              <w:color w:val="000000"/>
              <w:sz w:val="18"/>
              <w:szCs w:val="18"/>
              <w:shd w:val="clear" w:color="auto" w:fill="FFFFFF"/>
            </w:rPr>
          </w:rPrChange>
        </w:rPr>
        <w:t>e</w:t>
      </w:r>
      <w:r w:rsidR="00777192" w:rsidRPr="000C7B52">
        <w:rPr>
          <w:rStyle w:val="apple-converted-space"/>
          <w:rFonts w:cs="Arial"/>
          <w:color w:val="000000"/>
          <w:shd w:val="clear" w:color="auto" w:fill="FFFFFF"/>
          <w:rPrChange w:id="190"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91" w:author="Thuy HOANG" w:date="2015-08-02T16:11:00Z">
            <w:rPr>
              <w:rStyle w:val="apple-converted-space"/>
              <w:rFonts w:ascii="Arial" w:hAnsi="Arial" w:cs="Arial"/>
              <w:color w:val="000000"/>
              <w:sz w:val="18"/>
              <w:szCs w:val="18"/>
              <w:shd w:val="clear" w:color="auto" w:fill="FFFFFF"/>
            </w:rPr>
          </w:rPrChange>
        </w:rPr>
        <w:t>n</w:t>
      </w:r>
      <w:r w:rsidR="00777192" w:rsidRPr="000C7B52">
        <w:rPr>
          <w:rStyle w:val="apple-converted-space"/>
          <w:rFonts w:cs="Arial"/>
          <w:color w:val="000000"/>
          <w:shd w:val="clear" w:color="auto" w:fill="FFFFFF"/>
          <w:rPrChange w:id="192" w:author="Thuy HOANG" w:date="2015-08-02T16:11:00Z">
            <w:rPr>
              <w:rStyle w:val="apple-converted-space"/>
              <w:rFonts w:ascii="Arial" w:hAnsi="Arial" w:cs="Arial"/>
              <w:color w:val="000000"/>
              <w:sz w:val="18"/>
              <w:szCs w:val="18"/>
              <w:shd w:val="clear" w:color="auto" w:fill="FFFFFF"/>
            </w:rPr>
          </w:rPrChange>
        </w:rPr>
        <w:t>-</w:t>
      </w:r>
      <w:r w:rsidR="00777192" w:rsidRPr="000C7B52">
        <w:rPr>
          <w:rStyle w:val="apple-converted-space"/>
          <w:rFonts w:cs="Arial"/>
          <w:color w:val="000000"/>
          <w:shd w:val="clear" w:color="auto" w:fill="FFFFFF"/>
          <w:rPrChange w:id="193" w:author="Thuy HOANG" w:date="2015-08-02T16:11:00Z">
            <w:rPr>
              <w:rStyle w:val="apple-converted-space"/>
              <w:rFonts w:ascii="Arial" w:hAnsi="Arial" w:cs="Arial"/>
              <w:color w:val="000000"/>
              <w:sz w:val="18"/>
              <w:szCs w:val="18"/>
              <w:shd w:val="clear" w:color="auto" w:fill="FFFFFF"/>
            </w:rPr>
          </w:rPrChange>
        </w:rPr>
        <w:t>t</w:t>
      </w:r>
      <w:r w:rsidR="00777192" w:rsidRPr="000C7B52">
        <w:rPr>
          <w:rStyle w:val="apple-converted-space"/>
          <w:rFonts w:cs="Arial"/>
          <w:color w:val="000000"/>
          <w:shd w:val="clear" w:color="auto" w:fill="FFFFFF"/>
          <w:rPrChange w:id="194" w:author="Thuy HOANG" w:date="2015-08-02T16:11:00Z">
            <w:rPr>
              <w:rStyle w:val="apple-converted-space"/>
              <w:rFonts w:ascii="Arial" w:hAnsi="Arial" w:cs="Arial"/>
              <w:color w:val="000000"/>
              <w:sz w:val="18"/>
              <w:szCs w:val="18"/>
              <w:shd w:val="clear" w:color="auto" w:fill="FFFFFF"/>
            </w:rPr>
          </w:rPrChange>
        </w:rPr>
        <w:t xml:space="preserve"> park is a large park usually that has lots of what we would call r</w:t>
      </w:r>
      <w:ins w:id="195" w:author="Thuy HOANG" w:date="2015-08-02T16:22:00Z">
        <w:r w:rsidR="00F468BC">
          <w:rPr>
            <w:rStyle w:val="apple-converted-space"/>
            <w:rFonts w:cs="Arial"/>
            <w:color w:val="000000"/>
            <w:shd w:val="clear" w:color="auto" w:fill="FFFFFF"/>
          </w:rPr>
          <w:t xml:space="preserve">ides in </w:t>
        </w:r>
      </w:ins>
      <w:ins w:id="196" w:author="Thuy HOANG" w:date="2015-08-02T16:23:00Z">
        <w:r w:rsidR="00F468BC">
          <w:rPr>
            <w:rStyle w:val="apple-converted-space"/>
            <w:rFonts w:cs="Arial"/>
            <w:color w:val="000000"/>
            <w:shd w:val="clear" w:color="auto" w:fill="FFFFFF"/>
          </w:rPr>
          <w:t xml:space="preserve">them, </w:t>
        </w:r>
      </w:ins>
      <w:del w:id="197" w:author="Thuy HOANG" w:date="2015-08-02T16:22:00Z">
        <w:r w:rsidR="00777192" w:rsidRPr="000C7B52" w:rsidDel="00F468BC">
          <w:rPr>
            <w:rStyle w:val="apple-converted-space"/>
            <w:rFonts w:cs="Arial"/>
            <w:color w:val="000000"/>
            <w:shd w:val="clear" w:color="auto" w:fill="FFFFFF"/>
            <w:rPrChange w:id="198" w:author="Thuy HOANG" w:date="2015-08-02T16:11:00Z">
              <w:rPr>
                <w:rStyle w:val="apple-converted-space"/>
                <w:rFonts w:ascii="Arial" w:hAnsi="Arial" w:cs="Arial"/>
                <w:color w:val="000000"/>
                <w:sz w:val="18"/>
                <w:szCs w:val="18"/>
                <w:shd w:val="clear" w:color="auto" w:fill="FFFFFF"/>
              </w:rPr>
            </w:rPrChange>
          </w:rPr>
          <w:delText xml:space="preserve">ight… </w:delText>
        </w:r>
      </w:del>
      <w:r w:rsidR="00777192" w:rsidRPr="000C7B52">
        <w:rPr>
          <w:rStyle w:val="apple-converted-space"/>
          <w:rFonts w:cs="Arial"/>
          <w:color w:val="000000"/>
          <w:shd w:val="clear" w:color="auto" w:fill="FFFFFF"/>
          <w:rPrChange w:id="199" w:author="Thuy HOANG" w:date="2015-08-02T16:11:00Z">
            <w:rPr>
              <w:rStyle w:val="apple-converted-space"/>
              <w:rFonts w:ascii="Arial" w:hAnsi="Arial" w:cs="Arial"/>
              <w:color w:val="000000"/>
              <w:sz w:val="18"/>
              <w:szCs w:val="18"/>
              <w:shd w:val="clear" w:color="auto" w:fill="FFFFFF"/>
            </w:rPr>
          </w:rPrChange>
        </w:rPr>
        <w:t>place</w:t>
      </w:r>
      <w:ins w:id="200" w:author="Thuy HOANG" w:date="2015-08-02T16:23:00Z">
        <w:r w:rsidR="00F468BC">
          <w:rPr>
            <w:rStyle w:val="apple-converted-space"/>
            <w:rFonts w:cs="Arial"/>
            <w:color w:val="000000"/>
            <w:shd w:val="clear" w:color="auto" w:fill="FFFFFF"/>
          </w:rPr>
          <w:t>s</w:t>
        </w:r>
      </w:ins>
      <w:r w:rsidR="00777192" w:rsidRPr="000C7B52">
        <w:rPr>
          <w:rStyle w:val="apple-converted-space"/>
          <w:rFonts w:cs="Arial"/>
          <w:color w:val="000000"/>
          <w:shd w:val="clear" w:color="auto" w:fill="FFFFFF"/>
          <w:rPrChange w:id="201" w:author="Thuy HOANG" w:date="2015-08-02T16:11:00Z">
            <w:rPr>
              <w:rStyle w:val="apple-converted-space"/>
              <w:rFonts w:ascii="Arial" w:hAnsi="Arial" w:cs="Arial"/>
              <w:color w:val="000000"/>
              <w:sz w:val="18"/>
              <w:szCs w:val="18"/>
              <w:shd w:val="clear" w:color="auto" w:fill="FFFFFF"/>
            </w:rPr>
          </w:rPrChange>
        </w:rPr>
        <w:t xml:space="preserve"> where people especially children can play games and get into these machines that go really fast for example, Disneyland is an example of an amusement park here in South California. Luisa asks if Max is still working at a</w:t>
      </w:r>
      <w:r w:rsidR="006F1C59" w:rsidRPr="000C7B52">
        <w:rPr>
          <w:rStyle w:val="apple-converted-space"/>
          <w:rFonts w:cs="Arial"/>
          <w:color w:val="000000"/>
          <w:shd w:val="clear" w:color="auto" w:fill="FFFFFF"/>
          <w:rPrChange w:id="202" w:author="Thuy HOANG" w:date="2015-08-02T16:11:00Z">
            <w:rPr>
              <w:rStyle w:val="apple-converted-space"/>
              <w:rFonts w:ascii="Arial" w:hAnsi="Arial" w:cs="Arial"/>
              <w:color w:val="000000"/>
              <w:sz w:val="18"/>
              <w:szCs w:val="18"/>
              <w:shd w:val="clear" w:color="auto" w:fill="FFFFFF"/>
            </w:rPr>
          </w:rPrChange>
        </w:rPr>
        <w:t>n amusement park on the weekends, he says, “I do, haft the year”, meaning I do work there part of the year, “but it’s winter, and the park only keeps a skeleton crew on during these months”. Max</w:t>
      </w:r>
      <w:ins w:id="203" w:author="Thuy HOANG" w:date="2015-08-02T16:24:00Z">
        <w:r w:rsidR="00F468BC">
          <w:rPr>
            <w:rStyle w:val="apple-converted-space"/>
            <w:rFonts w:cs="Arial"/>
            <w:color w:val="000000"/>
            <w:shd w:val="clear" w:color="auto" w:fill="FFFFFF"/>
          </w:rPr>
          <w:t>’</w:t>
        </w:r>
      </w:ins>
      <w:del w:id="204" w:author="Thuy HOANG" w:date="2015-08-02T16:24:00Z">
        <w:r w:rsidR="006F1C59" w:rsidRPr="000C7B52" w:rsidDel="00F468BC">
          <w:rPr>
            <w:rStyle w:val="apple-converted-space"/>
            <w:rFonts w:cs="Arial"/>
            <w:color w:val="000000"/>
            <w:shd w:val="clear" w:color="auto" w:fill="FFFFFF"/>
            <w:rPrChange w:id="205" w:author="Thuy HOANG" w:date="2015-08-02T16:11:00Z">
              <w:rPr>
                <w:rStyle w:val="apple-converted-space"/>
                <w:rFonts w:ascii="Arial" w:hAnsi="Arial" w:cs="Arial"/>
                <w:color w:val="000000"/>
                <w:sz w:val="18"/>
                <w:szCs w:val="18"/>
                <w:shd w:val="clear" w:color="auto" w:fill="FFFFFF"/>
              </w:rPr>
            </w:rPrChange>
          </w:rPr>
          <w:delText xml:space="preserve"> i</w:delText>
        </w:r>
      </w:del>
      <w:r w:rsidR="006F1C59" w:rsidRPr="000C7B52">
        <w:rPr>
          <w:rStyle w:val="apple-converted-space"/>
          <w:rFonts w:cs="Arial"/>
          <w:color w:val="000000"/>
          <w:shd w:val="clear" w:color="auto" w:fill="FFFFFF"/>
          <w:rPrChange w:id="206" w:author="Thuy HOANG" w:date="2015-08-02T16:11:00Z">
            <w:rPr>
              <w:rStyle w:val="apple-converted-space"/>
              <w:rFonts w:ascii="Arial" w:hAnsi="Arial" w:cs="Arial"/>
              <w:color w:val="000000"/>
              <w:sz w:val="18"/>
              <w:szCs w:val="18"/>
              <w:shd w:val="clear" w:color="auto" w:fill="FFFFFF"/>
            </w:rPr>
          </w:rPrChange>
        </w:rPr>
        <w:t>s saying that the amusement park where he normally works in the summer time only has a skeleton crew during the winter time. The phrase skeleton s-k-e-l-e-t-o-n crew c-r-e-w refers to a very small number of work</w:t>
      </w:r>
      <w:ins w:id="207" w:author="Thuy HOANG" w:date="2015-08-02T16:25:00Z">
        <w:r w:rsidR="00F468BC">
          <w:rPr>
            <w:rStyle w:val="apple-converted-space"/>
            <w:rFonts w:cs="Arial"/>
            <w:color w:val="000000"/>
            <w:shd w:val="clear" w:color="auto" w:fill="FFFFFF"/>
          </w:rPr>
          <w:t>er</w:t>
        </w:r>
      </w:ins>
      <w:del w:id="208" w:author="Thuy HOANG" w:date="2015-08-02T16:25:00Z">
        <w:r w:rsidR="006F1C59" w:rsidRPr="000C7B52" w:rsidDel="00F468BC">
          <w:rPr>
            <w:rStyle w:val="apple-converted-space"/>
            <w:rFonts w:cs="Arial"/>
            <w:color w:val="000000"/>
            <w:shd w:val="clear" w:color="auto" w:fill="FFFFFF"/>
            <w:rPrChange w:id="209" w:author="Thuy HOANG" w:date="2015-08-02T16:11:00Z">
              <w:rPr>
                <w:rStyle w:val="apple-converted-space"/>
                <w:rFonts w:ascii="Arial" w:hAnsi="Arial" w:cs="Arial"/>
                <w:color w:val="000000"/>
                <w:sz w:val="18"/>
                <w:szCs w:val="18"/>
                <w:shd w:val="clear" w:color="auto" w:fill="FFFFFF"/>
              </w:rPr>
            </w:rPrChange>
          </w:rPr>
          <w:delText>s</w:delText>
        </w:r>
      </w:del>
      <w:r w:rsidR="006F1C59" w:rsidRPr="000C7B52">
        <w:rPr>
          <w:rStyle w:val="apple-converted-space"/>
          <w:rFonts w:cs="Arial"/>
          <w:color w:val="000000"/>
          <w:shd w:val="clear" w:color="auto" w:fill="FFFFFF"/>
          <w:rPrChange w:id="210" w:author="Thuy HOANG" w:date="2015-08-02T16:11:00Z">
            <w:rPr>
              <w:rStyle w:val="apple-converted-space"/>
              <w:rFonts w:ascii="Arial" w:hAnsi="Arial" w:cs="Arial"/>
              <w:color w:val="000000"/>
              <w:sz w:val="18"/>
              <w:szCs w:val="18"/>
              <w:shd w:val="clear" w:color="auto" w:fill="FFFFFF"/>
            </w:rPr>
          </w:rPrChange>
        </w:rPr>
        <w:t>, the minimum number of work you can have at a place. If a business doesn’t have very many customers, it might have very few employees and we might call that a skeleton crew if during busy time the company has more employees. This is the case with the amusement park, it has a skeleton crew. The work crew just refers to a group of people. The work skeleton is normally used to describe the bones of your body or the bones of an animal. Max says, “</w:t>
      </w:r>
      <w:r w:rsidR="006F1C59" w:rsidRPr="000C7B52">
        <w:rPr>
          <w:shd w:val="clear" w:color="auto" w:fill="FFFFFF"/>
          <w:rPrChange w:id="211" w:author="Thuy HOANG" w:date="2015-08-02T16:11:00Z">
            <w:rPr>
              <w:shd w:val="clear" w:color="auto" w:fill="FFFFFF"/>
            </w:rPr>
          </w:rPrChange>
        </w:rPr>
        <w:t>In the meantime</w:t>
      </w:r>
      <w:r w:rsidR="006F1C59" w:rsidRPr="000C7B52">
        <w:rPr>
          <w:shd w:val="clear" w:color="auto" w:fill="FFFFFF"/>
          <w:rPrChange w:id="212" w:author="Thuy HOANG" w:date="2015-08-02T16:11:00Z">
            <w:rPr>
              <w:shd w:val="clear" w:color="auto" w:fill="FFFFFF"/>
            </w:rPr>
          </w:rPrChange>
        </w:rPr>
        <w:t>”</w:t>
      </w:r>
      <w:r w:rsidR="006F1C59" w:rsidRPr="000C7B52">
        <w:rPr>
          <w:shd w:val="clear" w:color="auto" w:fill="FFFFFF"/>
          <w:rPrChange w:id="213" w:author="Thuy HOANG" w:date="2015-08-02T16:11:00Z">
            <w:rPr>
              <w:shd w:val="clear" w:color="auto" w:fill="FFFFFF"/>
            </w:rPr>
          </w:rPrChange>
        </w:rPr>
        <w:t>,</w:t>
      </w:r>
      <w:r w:rsidR="006F1C59" w:rsidRPr="000C7B52">
        <w:rPr>
          <w:shd w:val="clear" w:color="auto" w:fill="FFFFFF"/>
          <w:rPrChange w:id="214" w:author="Thuy HOANG" w:date="2015-08-02T16:11:00Z">
            <w:rPr>
              <w:shd w:val="clear" w:color="auto" w:fill="FFFFFF"/>
            </w:rPr>
          </w:rPrChange>
        </w:rPr>
        <w:t xml:space="preserve"> meaning </w:t>
      </w:r>
      <w:del w:id="215" w:author="Thuy HOANG" w:date="2015-08-02T16:26:00Z">
        <w:r w:rsidR="006F1C59" w:rsidRPr="000C7B52" w:rsidDel="00F468BC">
          <w:rPr>
            <w:shd w:val="clear" w:color="auto" w:fill="FFFFFF"/>
            <w:rPrChange w:id="216" w:author="Thuy HOANG" w:date="2015-08-02T16:11:00Z">
              <w:rPr>
                <w:shd w:val="clear" w:color="auto" w:fill="FFFFFF"/>
              </w:rPr>
            </w:rPrChange>
          </w:rPr>
          <w:delText xml:space="preserve">in </w:delText>
        </w:r>
      </w:del>
      <w:ins w:id="217" w:author="Thuy HOANG" w:date="2015-08-02T16:26:00Z">
        <w:r w:rsidR="00F468BC">
          <w:rPr>
            <w:shd w:val="clear" w:color="auto" w:fill="FFFFFF"/>
          </w:rPr>
          <w:t>during</w:t>
        </w:r>
        <w:r w:rsidR="00F468BC" w:rsidRPr="000C7B52">
          <w:rPr>
            <w:shd w:val="clear" w:color="auto" w:fill="FFFFFF"/>
            <w:rPrChange w:id="218" w:author="Thuy HOANG" w:date="2015-08-02T16:11:00Z">
              <w:rPr>
                <w:shd w:val="clear" w:color="auto" w:fill="FFFFFF"/>
              </w:rPr>
            </w:rPrChange>
          </w:rPr>
          <w:t xml:space="preserve"> </w:t>
        </w:r>
      </w:ins>
      <w:r w:rsidR="006F1C59" w:rsidRPr="000C7B52">
        <w:rPr>
          <w:shd w:val="clear" w:color="auto" w:fill="FFFFFF"/>
          <w:rPrChange w:id="219" w:author="Thuy HOANG" w:date="2015-08-02T16:11:00Z">
            <w:rPr>
              <w:shd w:val="clear" w:color="auto" w:fill="FFFFFF"/>
            </w:rPr>
          </w:rPrChange>
        </w:rPr>
        <w:t>this winter season, “</w:t>
      </w:r>
      <w:r w:rsidR="006F1C59" w:rsidRPr="000C7B52">
        <w:rPr>
          <w:shd w:val="clear" w:color="auto" w:fill="FFFFFF"/>
          <w:rPrChange w:id="220" w:author="Thuy HOANG" w:date="2015-08-02T16:11:00Z">
            <w:rPr>
              <w:shd w:val="clear" w:color="auto" w:fill="FFFFFF"/>
            </w:rPr>
          </w:rPrChange>
        </w:rPr>
        <w:t>I’m working for a</w:t>
      </w:r>
      <w:r w:rsidR="006F1C59" w:rsidRPr="000C7B52">
        <w:rPr>
          <w:rStyle w:val="apple-converted-space"/>
          <w:rFonts w:cs="Arial"/>
          <w:color w:val="000000"/>
          <w:shd w:val="clear" w:color="auto" w:fill="FFFFFF"/>
          <w:rPrChange w:id="221" w:author="Thuy HOANG" w:date="2015-08-02T16:11:00Z">
            <w:rPr>
              <w:rStyle w:val="apple-converted-space"/>
              <w:rFonts w:ascii="Arial" w:hAnsi="Arial" w:cs="Arial"/>
              <w:color w:val="000000"/>
              <w:sz w:val="18"/>
              <w:szCs w:val="18"/>
              <w:shd w:val="clear" w:color="auto" w:fill="FFFFFF"/>
            </w:rPr>
          </w:rPrChange>
        </w:rPr>
        <w:t> </w:t>
      </w:r>
      <w:r w:rsidR="006F1C59" w:rsidRPr="000C7B52">
        <w:rPr>
          <w:bCs/>
          <w:shd w:val="clear" w:color="auto" w:fill="FFFFFF"/>
          <w:rPrChange w:id="222" w:author="Thuy HOANG" w:date="2015-08-02T16:11:00Z">
            <w:rPr>
              <w:bCs/>
              <w:shd w:val="clear" w:color="auto" w:fill="FFFFFF"/>
            </w:rPr>
          </w:rPrChange>
        </w:rPr>
        <w:t>temp agency</w:t>
      </w:r>
      <w:r w:rsidR="006F1C59" w:rsidRPr="000C7B52">
        <w:rPr>
          <w:shd w:val="clear" w:color="auto" w:fill="FFFFFF"/>
          <w:rPrChange w:id="223" w:author="Thuy HOANG" w:date="2015-08-02T16:11:00Z">
            <w:rPr>
              <w:shd w:val="clear" w:color="auto" w:fill="FFFFFF"/>
            </w:rPr>
          </w:rPrChange>
        </w:rPr>
        <w:t>, which gives me</w:t>
      </w:r>
      <w:r w:rsidR="006F1C59" w:rsidRPr="000C7B52">
        <w:rPr>
          <w:rStyle w:val="apple-converted-space"/>
          <w:rFonts w:cs="Arial"/>
          <w:color w:val="000000"/>
          <w:shd w:val="clear" w:color="auto" w:fill="FFFFFF"/>
          <w:rPrChange w:id="224" w:author="Thuy HOANG" w:date="2015-08-02T16:11:00Z">
            <w:rPr>
              <w:rStyle w:val="apple-converted-space"/>
              <w:rFonts w:ascii="Arial" w:hAnsi="Arial" w:cs="Arial"/>
              <w:color w:val="000000"/>
              <w:sz w:val="18"/>
              <w:szCs w:val="18"/>
              <w:shd w:val="clear" w:color="auto" w:fill="FFFFFF"/>
            </w:rPr>
          </w:rPrChange>
        </w:rPr>
        <w:t> </w:t>
      </w:r>
      <w:r w:rsidR="006F1C59" w:rsidRPr="000C7B52">
        <w:rPr>
          <w:bCs/>
          <w:shd w:val="clear" w:color="auto" w:fill="FFFFFF"/>
          <w:rPrChange w:id="225" w:author="Thuy HOANG" w:date="2015-08-02T16:11:00Z">
            <w:rPr>
              <w:bCs/>
              <w:shd w:val="clear" w:color="auto" w:fill="FFFFFF"/>
            </w:rPr>
          </w:rPrChange>
        </w:rPr>
        <w:t>short-term</w:t>
      </w:r>
      <w:r w:rsidR="006F1C59" w:rsidRPr="000C7B52">
        <w:rPr>
          <w:rStyle w:val="apple-converted-space"/>
          <w:rFonts w:cs="Arial"/>
          <w:color w:val="000000"/>
          <w:shd w:val="clear" w:color="auto" w:fill="FFFFFF"/>
          <w:rPrChange w:id="226" w:author="Thuy HOANG" w:date="2015-08-02T16:11:00Z">
            <w:rPr>
              <w:rStyle w:val="apple-converted-space"/>
              <w:rFonts w:ascii="Arial" w:hAnsi="Arial" w:cs="Arial"/>
              <w:color w:val="000000"/>
              <w:sz w:val="18"/>
              <w:szCs w:val="18"/>
              <w:shd w:val="clear" w:color="auto" w:fill="FFFFFF"/>
            </w:rPr>
          </w:rPrChange>
        </w:rPr>
        <w:t> </w:t>
      </w:r>
      <w:r w:rsidR="006F1C59" w:rsidRPr="000C7B52">
        <w:rPr>
          <w:shd w:val="clear" w:color="auto" w:fill="FFFFFF"/>
          <w:rPrChange w:id="227" w:author="Thuy HOANG" w:date="2015-08-02T16:11:00Z">
            <w:rPr>
              <w:shd w:val="clear" w:color="auto" w:fill="FFFFFF"/>
            </w:rPr>
          </w:rPrChange>
        </w:rPr>
        <w:t>assignments</w:t>
      </w:r>
      <w:r w:rsidR="00E44F3C" w:rsidRPr="000C7B52">
        <w:rPr>
          <w:shd w:val="clear" w:color="auto" w:fill="FFFFFF"/>
          <w:rPrChange w:id="228" w:author="Thuy HOANG" w:date="2015-08-02T16:11:00Z">
            <w:rPr>
              <w:shd w:val="clear" w:color="auto" w:fill="FFFFFF"/>
            </w:rPr>
          </w:rPrChange>
        </w:rPr>
        <w:t>”</w:t>
      </w:r>
      <w:r w:rsidR="006F1C59" w:rsidRPr="000C7B52">
        <w:rPr>
          <w:shd w:val="clear" w:color="auto" w:fill="FFFFFF"/>
          <w:rPrChange w:id="229" w:author="Thuy HOANG" w:date="2015-08-02T16:11:00Z">
            <w:rPr>
              <w:shd w:val="clear" w:color="auto" w:fill="FFFFFF"/>
            </w:rPr>
          </w:rPrChange>
        </w:rPr>
        <w:t>.</w:t>
      </w:r>
      <w:r w:rsidR="00E44F3C" w:rsidRPr="000C7B52">
        <w:rPr>
          <w:shd w:val="clear" w:color="auto" w:fill="FFFFFF"/>
          <w:rPrChange w:id="230" w:author="Thuy HOANG" w:date="2015-08-02T16:11:00Z">
            <w:rPr>
              <w:shd w:val="clear" w:color="auto" w:fill="FFFFFF"/>
            </w:rPr>
          </w:rPrChange>
        </w:rPr>
        <w:t xml:space="preserve"> A temp t-e-m-p </w:t>
      </w:r>
      <w:r w:rsidR="00E44F3C" w:rsidRPr="000C7B52">
        <w:rPr>
          <w:shd w:val="clear" w:color="auto" w:fill="FFFFFF"/>
          <w:rPrChange w:id="231" w:author="Thuy HOANG" w:date="2015-08-02T16:11:00Z">
            <w:rPr>
              <w:shd w:val="clear" w:color="auto" w:fill="FFFFFF"/>
            </w:rPr>
          </w:rPrChange>
        </w:rPr>
        <w:lastRenderedPageBreak/>
        <w:t xml:space="preserve">agency is a company that fires people temporary jobs, the work temp is short </w:t>
      </w:r>
      <w:del w:id="232" w:author="Thuy HOANG" w:date="2015-08-02T16:26:00Z">
        <w:r w:rsidR="00E44F3C" w:rsidRPr="000C7B52" w:rsidDel="00F468BC">
          <w:rPr>
            <w:shd w:val="clear" w:color="auto" w:fill="FFFFFF"/>
            <w:rPrChange w:id="233" w:author="Thuy HOANG" w:date="2015-08-02T16:11:00Z">
              <w:rPr>
                <w:shd w:val="clear" w:color="auto" w:fill="FFFFFF"/>
              </w:rPr>
            </w:rPrChange>
          </w:rPr>
          <w:delText xml:space="preserve">of </w:delText>
        </w:r>
      </w:del>
      <w:ins w:id="234" w:author="Thuy HOANG" w:date="2015-08-02T16:26:00Z">
        <w:r w:rsidR="00F468BC">
          <w:rPr>
            <w:shd w:val="clear" w:color="auto" w:fill="FFFFFF"/>
          </w:rPr>
          <w:t>for</w:t>
        </w:r>
        <w:r w:rsidR="00F468BC" w:rsidRPr="000C7B52">
          <w:rPr>
            <w:shd w:val="clear" w:color="auto" w:fill="FFFFFF"/>
            <w:rPrChange w:id="235" w:author="Thuy HOANG" w:date="2015-08-02T16:11:00Z">
              <w:rPr>
                <w:shd w:val="clear" w:color="auto" w:fill="FFFFFF"/>
              </w:rPr>
            </w:rPrChange>
          </w:rPr>
          <w:t xml:space="preserve"> </w:t>
        </w:r>
      </w:ins>
      <w:r w:rsidR="00E44F3C" w:rsidRPr="000C7B52">
        <w:rPr>
          <w:shd w:val="clear" w:color="auto" w:fill="FFFFFF"/>
          <w:rPrChange w:id="236" w:author="Thuy HOANG" w:date="2015-08-02T16:11:00Z">
            <w:rPr>
              <w:shd w:val="clear" w:color="auto" w:fill="FFFFFF"/>
            </w:rPr>
          </w:rPrChange>
        </w:rPr>
        <w:t>temporary, meaning short term, not</w:t>
      </w:r>
      <w:ins w:id="237" w:author="Thuy HOANG" w:date="2015-08-02T16:27:00Z">
        <w:r w:rsidR="00F468BC">
          <w:rPr>
            <w:shd w:val="clear" w:color="auto" w:fill="FFFFFF"/>
          </w:rPr>
          <w:t xml:space="preserve"> permanent,</w:t>
        </w:r>
      </w:ins>
      <w:del w:id="238" w:author="Thuy HOANG" w:date="2015-08-02T16:26:00Z">
        <w:r w:rsidR="00E44F3C" w:rsidRPr="000C7B52" w:rsidDel="00F468BC">
          <w:rPr>
            <w:shd w:val="clear" w:color="auto" w:fill="FFFFFF"/>
            <w:rPrChange w:id="239" w:author="Thuy HOANG" w:date="2015-08-02T16:11:00Z">
              <w:rPr>
                <w:shd w:val="clear" w:color="auto" w:fill="FFFFFF"/>
              </w:rPr>
            </w:rPrChange>
          </w:rPr>
          <w:delText>…</w:delText>
        </w:r>
      </w:del>
      <w:r w:rsidR="00E44F3C" w:rsidRPr="000C7B52">
        <w:rPr>
          <w:shd w:val="clear" w:color="auto" w:fill="FFFFFF"/>
          <w:rPrChange w:id="240" w:author="Thuy HOANG" w:date="2015-08-02T16:11:00Z">
            <w:rPr>
              <w:shd w:val="clear" w:color="auto" w:fill="FFFFFF"/>
            </w:rPr>
          </w:rPrChange>
        </w:rPr>
        <w:t xml:space="preserve"> </w:t>
      </w:r>
      <w:proofErr w:type="spellStart"/>
      <w:r w:rsidR="00E44F3C" w:rsidRPr="000C7B52">
        <w:rPr>
          <w:shd w:val="clear" w:color="auto" w:fill="FFFFFF"/>
          <w:rPrChange w:id="241" w:author="Thuy HOANG" w:date="2015-08-02T16:11:00Z">
            <w:rPr>
              <w:shd w:val="clear" w:color="auto" w:fill="FFFFFF"/>
            </w:rPr>
          </w:rPrChange>
        </w:rPr>
        <w:t>not</w:t>
      </w:r>
      <w:proofErr w:type="spellEnd"/>
      <w:r w:rsidR="00E44F3C" w:rsidRPr="000C7B52">
        <w:rPr>
          <w:shd w:val="clear" w:color="auto" w:fill="FFFFFF"/>
          <w:rPrChange w:id="242" w:author="Thuy HOANG" w:date="2015-08-02T16:11:00Z">
            <w:rPr>
              <w:shd w:val="clear" w:color="auto" w:fill="FFFFFF"/>
            </w:rPr>
          </w:rPrChange>
        </w:rPr>
        <w:t xml:space="preserve"> for a long time. There are of course many companies that fire workers, fire people to work for companies that just need workers for a short period of time. Max says the temp agency gives him </w:t>
      </w:r>
      <w:r w:rsidR="00E44F3C" w:rsidRPr="000C7B52">
        <w:rPr>
          <w:bCs/>
          <w:shd w:val="clear" w:color="auto" w:fill="FFFFFF"/>
          <w:rPrChange w:id="243" w:author="Thuy HOANG" w:date="2015-08-02T16:11:00Z">
            <w:rPr>
              <w:bCs/>
              <w:shd w:val="clear" w:color="auto" w:fill="FFFFFF"/>
            </w:rPr>
          </w:rPrChange>
        </w:rPr>
        <w:t>short-term</w:t>
      </w:r>
      <w:r w:rsidR="00E44F3C" w:rsidRPr="000C7B52">
        <w:rPr>
          <w:rStyle w:val="apple-converted-space"/>
          <w:rFonts w:cs="Arial"/>
          <w:color w:val="000000"/>
          <w:shd w:val="clear" w:color="auto" w:fill="FFFFFF"/>
          <w:rPrChange w:id="244" w:author="Thuy HOANG" w:date="2015-08-02T16:11:00Z">
            <w:rPr>
              <w:rStyle w:val="apple-converted-space"/>
              <w:rFonts w:ascii="Arial" w:hAnsi="Arial" w:cs="Arial"/>
              <w:color w:val="000000"/>
              <w:sz w:val="18"/>
              <w:szCs w:val="18"/>
              <w:shd w:val="clear" w:color="auto" w:fill="FFFFFF"/>
            </w:rPr>
          </w:rPrChange>
        </w:rPr>
        <w:t> </w:t>
      </w:r>
      <w:r w:rsidR="00E44F3C" w:rsidRPr="000C7B52">
        <w:rPr>
          <w:shd w:val="clear" w:color="auto" w:fill="FFFFFF"/>
          <w:rPrChange w:id="245" w:author="Thuy HOANG" w:date="2015-08-02T16:11:00Z">
            <w:rPr>
              <w:shd w:val="clear" w:color="auto" w:fill="FFFFFF"/>
            </w:rPr>
          </w:rPrChange>
        </w:rPr>
        <w:t>assignments</w:t>
      </w:r>
      <w:r w:rsidR="00E44F3C" w:rsidRPr="000C7B52">
        <w:rPr>
          <w:shd w:val="clear" w:color="auto" w:fill="FFFFFF"/>
          <w:rPrChange w:id="246" w:author="Thuy HOANG" w:date="2015-08-02T16:11:00Z">
            <w:rPr>
              <w:shd w:val="clear" w:color="auto" w:fill="FFFFFF"/>
            </w:rPr>
          </w:rPrChange>
        </w:rPr>
        <w:t>. Short-term refers to a short amount of time, perhaps a week, perhaps even a day. I used to work for temp agenc</w:t>
      </w:r>
      <w:del w:id="247" w:author="Thuy HOANG" w:date="2015-08-02T16:28:00Z">
        <w:r w:rsidR="00E44F3C" w:rsidRPr="000C7B52" w:rsidDel="00F468BC">
          <w:rPr>
            <w:shd w:val="clear" w:color="auto" w:fill="FFFFFF"/>
            <w:rPrChange w:id="248" w:author="Thuy HOANG" w:date="2015-08-02T16:11:00Z">
              <w:rPr>
                <w:shd w:val="clear" w:color="auto" w:fill="FFFFFF"/>
              </w:rPr>
            </w:rPrChange>
          </w:rPr>
          <w:delText>y</w:delText>
        </w:r>
      </w:del>
      <w:ins w:id="249" w:author="Thuy HOANG" w:date="2015-08-02T16:28:00Z">
        <w:r w:rsidR="00F468BC">
          <w:rPr>
            <w:shd w:val="clear" w:color="auto" w:fill="FFFFFF"/>
          </w:rPr>
          <w:t>ies</w:t>
        </w:r>
      </w:ins>
      <w:r w:rsidR="00E44F3C" w:rsidRPr="000C7B52">
        <w:rPr>
          <w:shd w:val="clear" w:color="auto" w:fill="FFFFFF"/>
          <w:rPrChange w:id="250" w:author="Thuy HOANG" w:date="2015-08-02T16:11:00Z">
            <w:rPr>
              <w:shd w:val="clear" w:color="auto" w:fill="FFFFFF"/>
            </w:rPr>
          </w:rPrChange>
        </w:rPr>
        <w:t xml:space="preserve"> when I was in the college, I would call up every morning and see if they have any work for me, and they would send me to jobs that would last maybe one day, maybe two or three days, sometimes it longs as a month. Temp agencies are very popular now especially </w:t>
      </w:r>
      <w:del w:id="251" w:author="Thuy HOANG" w:date="2015-08-02T16:29:00Z">
        <w:r w:rsidR="00E44F3C" w:rsidRPr="000C7B52" w:rsidDel="00F468BC">
          <w:rPr>
            <w:shd w:val="clear" w:color="auto" w:fill="FFFFFF"/>
            <w:rPrChange w:id="252" w:author="Thuy HOANG" w:date="2015-08-02T16:11:00Z">
              <w:rPr>
                <w:shd w:val="clear" w:color="auto" w:fill="FFFFFF"/>
              </w:rPr>
            </w:rPrChange>
          </w:rPr>
          <w:delText>t</w:delText>
        </w:r>
      </w:del>
      <w:del w:id="253" w:author="Thuy HOANG" w:date="2015-08-02T16:28:00Z">
        <w:r w:rsidR="00E44F3C" w:rsidRPr="000C7B52" w:rsidDel="00F468BC">
          <w:rPr>
            <w:shd w:val="clear" w:color="auto" w:fill="FFFFFF"/>
            <w:rPrChange w:id="254" w:author="Thuy HOANG" w:date="2015-08-02T16:11:00Z">
              <w:rPr>
                <w:shd w:val="clear" w:color="auto" w:fill="FFFFFF"/>
              </w:rPr>
            </w:rPrChange>
          </w:rPr>
          <w:delText>h</w:delText>
        </w:r>
      </w:del>
      <w:del w:id="255" w:author="Thuy HOANG" w:date="2015-08-02T16:29:00Z">
        <w:r w:rsidR="00E44F3C" w:rsidRPr="000C7B52" w:rsidDel="00F468BC">
          <w:rPr>
            <w:shd w:val="clear" w:color="auto" w:fill="FFFFFF"/>
            <w:rPrChange w:id="256" w:author="Thuy HOANG" w:date="2015-08-02T16:11:00Z">
              <w:rPr>
                <w:shd w:val="clear" w:color="auto" w:fill="FFFFFF"/>
              </w:rPr>
            </w:rPrChange>
          </w:rPr>
          <w:delText xml:space="preserve">e </w:delText>
        </w:r>
      </w:del>
      <w:r w:rsidR="00E44F3C" w:rsidRPr="000C7B52">
        <w:rPr>
          <w:shd w:val="clear" w:color="auto" w:fill="FFFFFF"/>
          <w:rPrChange w:id="257" w:author="Thuy HOANG" w:date="2015-08-02T16:11:00Z">
            <w:rPr>
              <w:shd w:val="clear" w:color="auto" w:fill="FFFFFF"/>
            </w:rPr>
          </w:rPrChange>
        </w:rPr>
        <w:t xml:space="preserve">when </w:t>
      </w:r>
      <w:ins w:id="258" w:author="Thuy HOANG" w:date="2015-08-02T16:29:00Z">
        <w:r w:rsidR="00F468BC">
          <w:rPr>
            <w:shd w:val="clear" w:color="auto" w:fill="FFFFFF"/>
          </w:rPr>
          <w:t xml:space="preserve">the </w:t>
        </w:r>
      </w:ins>
      <w:r w:rsidR="00E44F3C" w:rsidRPr="000C7B52">
        <w:rPr>
          <w:shd w:val="clear" w:color="auto" w:fill="FFFFFF"/>
          <w:rPrChange w:id="259" w:author="Thuy HOANG" w:date="2015-08-02T16:11:00Z">
            <w:rPr>
              <w:shd w:val="clear" w:color="auto" w:fill="FFFFFF"/>
            </w:rPr>
          </w:rPrChange>
        </w:rPr>
        <w:t xml:space="preserve">economy is not doing so well companies don’t want to hire </w:t>
      </w:r>
      <w:proofErr w:type="gramStart"/>
      <w:r w:rsidR="00E44F3C" w:rsidRPr="000C7B52">
        <w:rPr>
          <w:shd w:val="clear" w:color="auto" w:fill="FFFFFF"/>
          <w:rPrChange w:id="260" w:author="Thuy HOANG" w:date="2015-08-02T16:11:00Z">
            <w:rPr>
              <w:shd w:val="clear" w:color="auto" w:fill="FFFFFF"/>
            </w:rPr>
          </w:rPrChange>
        </w:rPr>
        <w:t>employees</w:t>
      </w:r>
      <w:proofErr w:type="gramEnd"/>
      <w:r w:rsidR="00E44F3C" w:rsidRPr="000C7B52">
        <w:rPr>
          <w:shd w:val="clear" w:color="auto" w:fill="FFFFFF"/>
          <w:rPrChange w:id="261" w:author="Thuy HOANG" w:date="2015-08-02T16:11:00Z">
            <w:rPr>
              <w:shd w:val="clear" w:color="auto" w:fill="FFFFFF"/>
            </w:rPr>
          </w:rPrChange>
        </w:rPr>
        <w:t xml:space="preserve"> full time. Luisa says, “I don’t know how you juggle all these jobs”. The verb to juggle j-u-g-g-l-e usually</w:t>
      </w:r>
      <w:r w:rsidR="00BF4276" w:rsidRPr="000C7B52">
        <w:rPr>
          <w:shd w:val="clear" w:color="auto" w:fill="FFFFFF"/>
          <w:rPrChange w:id="262" w:author="Thuy HOANG" w:date="2015-08-02T16:11:00Z">
            <w:rPr>
              <w:shd w:val="clear" w:color="auto" w:fill="FFFFFF"/>
            </w:rPr>
          </w:rPrChange>
        </w:rPr>
        <w:t xml:space="preserve"> refers to throwing objects up in the air, and keeping them up in the air, we refer to someone who does it as a juggler, but here the verb means to handle many different things at the same time, to be able to do many different things at the same time. Max says, “I have no choice”, </w:t>
      </w:r>
      <w:r w:rsidR="00BF4276" w:rsidRPr="000C7B52">
        <w:rPr>
          <w:rPrChange w:id="263" w:author="Thuy HOANG" w:date="2015-08-02T16:11:00Z">
            <w:rPr>
              <w:shd w:val="clear" w:color="auto" w:fill="FFFFFF"/>
            </w:rPr>
          </w:rPrChange>
        </w:rPr>
        <w:t xml:space="preserve">I have no other option, </w:t>
      </w:r>
      <w:proofErr w:type="gramStart"/>
      <w:r w:rsidR="00BF4276" w:rsidRPr="000C7B52">
        <w:rPr>
          <w:rPrChange w:id="264" w:author="Thuy HOANG" w:date="2015-08-02T16:11:00Z">
            <w:rPr>
              <w:shd w:val="clear" w:color="auto" w:fill="FFFFFF"/>
            </w:rPr>
          </w:rPrChange>
        </w:rPr>
        <w:t>“</w:t>
      </w:r>
      <w:proofErr w:type="gramEnd"/>
      <w:r w:rsidR="00BF4276" w:rsidRPr="000C7B52">
        <w:rPr>
          <w:rPrChange w:id="265" w:author="Thuy HOANG" w:date="2015-08-02T16:11:00Z">
            <w:rPr>
              <w:shd w:val="clear" w:color="auto" w:fill="FFFFFF"/>
            </w:rPr>
          </w:rPrChange>
        </w:rPr>
        <w:t>I have to piece together an income if I want to pay rent”. To piece p-</w:t>
      </w:r>
      <w:proofErr w:type="spellStart"/>
      <w:r w:rsidR="00BF4276" w:rsidRPr="000C7B52">
        <w:rPr>
          <w:rPrChange w:id="266" w:author="Thuy HOANG" w:date="2015-08-02T16:11:00Z">
            <w:rPr>
              <w:shd w:val="clear" w:color="auto" w:fill="FFFFFF"/>
            </w:rPr>
          </w:rPrChange>
        </w:rPr>
        <w:t>i</w:t>
      </w:r>
      <w:proofErr w:type="spellEnd"/>
      <w:r w:rsidR="00BF4276" w:rsidRPr="000C7B52">
        <w:rPr>
          <w:rPrChange w:id="267" w:author="Thuy HOANG" w:date="2015-08-02T16:11:00Z">
            <w:rPr>
              <w:shd w:val="clear" w:color="auto" w:fill="FFFFFF"/>
            </w:rPr>
          </w:rPrChange>
        </w:rPr>
        <w:t xml:space="preserve">-e-c-e together something means to put together to a sample. An income </w:t>
      </w:r>
      <w:proofErr w:type="spellStart"/>
      <w:r w:rsidR="00BF4276" w:rsidRPr="000C7B52">
        <w:rPr>
          <w:rPrChange w:id="268" w:author="Thuy HOANG" w:date="2015-08-02T16:11:00Z">
            <w:rPr>
              <w:shd w:val="clear" w:color="auto" w:fill="FFFFFF"/>
            </w:rPr>
          </w:rPrChange>
        </w:rPr>
        <w:t>i</w:t>
      </w:r>
      <w:proofErr w:type="spellEnd"/>
      <w:r w:rsidR="00BF4276" w:rsidRPr="000C7B52">
        <w:rPr>
          <w:rPrChange w:id="269" w:author="Thuy HOANG" w:date="2015-08-02T16:11:00Z">
            <w:rPr>
              <w:shd w:val="clear" w:color="auto" w:fill="FFFFFF"/>
            </w:rPr>
          </w:rPrChange>
        </w:rPr>
        <w:t>-n-c-o-m-e refers to the money</w:t>
      </w:r>
      <w:ins w:id="270" w:author="Thuy HOANG" w:date="2015-08-02T15:36:00Z">
        <w:r w:rsidR="00F468BC">
          <w:rPr>
            <w:rPrChange w:id="271" w:author="Thuy HOANG" w:date="2015-08-02T16:11:00Z">
              <w:rPr/>
            </w:rPrChange>
          </w:rPr>
          <w:t xml:space="preserve"> you get for working. Max</w:t>
        </w:r>
      </w:ins>
      <w:ins w:id="272" w:author="Thuy HOANG" w:date="2015-08-02T16:30:00Z">
        <w:r w:rsidR="00F468BC">
          <w:t>’</w:t>
        </w:r>
      </w:ins>
      <w:ins w:id="273" w:author="Thuy HOANG" w:date="2015-08-02T15:36:00Z">
        <w:r w:rsidR="00BF4276" w:rsidRPr="000C7B52">
          <w:rPr>
            <w:rPrChange w:id="274" w:author="Thuy HOANG" w:date="2015-08-02T16:11:00Z">
              <w:rPr>
                <w:shd w:val="clear" w:color="auto" w:fill="FFFFFF"/>
              </w:rPr>
            </w:rPrChange>
          </w:rPr>
          <w:t>s saying that he works</w:t>
        </w:r>
      </w:ins>
      <w:ins w:id="275" w:author="Thuy HOANG" w:date="2015-08-02T15:37:00Z">
        <w:r w:rsidR="00BF4276" w:rsidRPr="000C7B52">
          <w:rPr>
            <w:rPrChange w:id="276" w:author="Thuy HOANG" w:date="2015-08-02T16:11:00Z">
              <w:rPr>
                <w:shd w:val="clear" w:color="auto" w:fill="FFFFFF"/>
              </w:rPr>
            </w:rPrChange>
          </w:rPr>
          <w:t xml:space="preserve"> a little bit at this job a little bit at that job in order to make enough money to pay </w:t>
        </w:r>
      </w:ins>
      <w:ins w:id="277" w:author="Thuy HOANG" w:date="2015-08-02T15:38:00Z">
        <w:r w:rsidR="00BF4276" w:rsidRPr="000C7B52">
          <w:rPr>
            <w:rPrChange w:id="278" w:author="Thuy HOANG" w:date="2015-08-02T16:11:00Z">
              <w:rPr>
                <w:shd w:val="clear" w:color="auto" w:fill="FFFFFF"/>
              </w:rPr>
            </w:rPrChange>
          </w:rPr>
          <w:t xml:space="preserve">for </w:t>
        </w:r>
      </w:ins>
      <w:ins w:id="279" w:author="Thuy HOANG" w:date="2015-08-02T15:37:00Z">
        <w:r w:rsidR="00BF4276" w:rsidRPr="000C7B52">
          <w:rPr>
            <w:rPrChange w:id="280" w:author="Thuy HOANG" w:date="2015-08-02T16:11:00Z">
              <w:rPr>
                <w:shd w:val="clear" w:color="auto" w:fill="FFFFFF"/>
              </w:rPr>
            </w:rPrChange>
          </w:rPr>
          <w:t>his rent</w:t>
        </w:r>
      </w:ins>
      <w:ins w:id="281" w:author="Thuy HOANG" w:date="2015-08-02T15:38:00Z">
        <w:r w:rsidR="00BF4276" w:rsidRPr="000C7B52">
          <w:rPr>
            <w:rPrChange w:id="282" w:author="Thuy HOANG" w:date="2015-08-02T16:11:00Z">
              <w:rPr>
                <w:shd w:val="clear" w:color="auto" w:fill="FFFFFF"/>
              </w:rPr>
            </w:rPrChange>
          </w:rPr>
          <w:t>. Luisa says, “</w:t>
        </w:r>
      </w:ins>
      <w:ins w:id="283" w:author="Thuy HOANG" w:date="2015-08-02T15:39:00Z">
        <w:r w:rsidR="00BF4276" w:rsidRPr="000C7B52">
          <w:rPr>
            <w:rPrChange w:id="284" w:author="Thuy HOANG" w:date="2015-08-02T16:11:00Z">
              <w:rPr>
                <w:shd w:val="clear" w:color="auto" w:fill="FFFFFF"/>
              </w:rPr>
            </w:rPrChange>
          </w:rPr>
          <w:t>Have you ever thought about going back to school to qualify for other work, something full-time?” To qualify q-u-a-l-</w:t>
        </w:r>
        <w:proofErr w:type="spellStart"/>
        <w:r w:rsidR="00BF4276" w:rsidRPr="000C7B52">
          <w:rPr>
            <w:rPrChange w:id="285" w:author="Thuy HOANG" w:date="2015-08-02T16:11:00Z">
              <w:rPr>
                <w:shd w:val="clear" w:color="auto" w:fill="FFFFFF"/>
              </w:rPr>
            </w:rPrChange>
          </w:rPr>
          <w:t>i</w:t>
        </w:r>
        <w:proofErr w:type="spellEnd"/>
        <w:r w:rsidR="00BF4276" w:rsidRPr="000C7B52">
          <w:rPr>
            <w:rPrChange w:id="286" w:author="Thuy HOANG" w:date="2015-08-02T16:11:00Z">
              <w:rPr>
                <w:shd w:val="clear" w:color="auto" w:fill="FFFFFF"/>
              </w:rPr>
            </w:rPrChange>
          </w:rPr>
          <w:t xml:space="preserve">-f-y for something means to have the skills and </w:t>
        </w:r>
      </w:ins>
      <w:ins w:id="287" w:author="Thuy HOANG" w:date="2015-08-02T15:43:00Z">
        <w:r w:rsidR="00BF4276" w:rsidRPr="000C7B52">
          <w:rPr>
            <w:rPrChange w:id="288" w:author="Thuy HOANG" w:date="2015-08-02T16:11:00Z">
              <w:rPr/>
            </w:rPrChange>
          </w:rPr>
          <w:t xml:space="preserve">all </w:t>
        </w:r>
      </w:ins>
      <w:ins w:id="289" w:author="Thuy HOANG" w:date="2015-08-02T15:44:00Z">
        <w:r w:rsidR="00BF4276" w:rsidRPr="000C7B52">
          <w:rPr>
            <w:rPrChange w:id="290" w:author="Thuy HOANG" w:date="2015-08-02T16:11:00Z">
              <w:rPr/>
            </w:rPrChange>
          </w:rPr>
          <w:t>education</w:t>
        </w:r>
        <w:r w:rsidR="007D66FA" w:rsidRPr="000C7B52">
          <w:rPr>
            <w:rPrChange w:id="291" w:author="Thuy HOANG" w:date="2015-08-02T16:11:00Z">
              <w:rPr/>
            </w:rPrChange>
          </w:rPr>
          <w:t xml:space="preserve"> in order to be able to do something</w:t>
        </w:r>
      </w:ins>
      <w:ins w:id="292" w:author="Thuy HOANG" w:date="2015-08-02T15:45:00Z">
        <w:r w:rsidR="007D66FA" w:rsidRPr="000C7B52">
          <w:rPr>
            <w:rPrChange w:id="293" w:author="Thuy HOANG" w:date="2015-08-02T16:11:00Z">
              <w:rPr/>
            </w:rPrChange>
          </w:rPr>
          <w:t>, so for example if you want to be a doctor, you have to study for many years in order to qualify for that kind of job</w:t>
        </w:r>
      </w:ins>
      <w:ins w:id="294" w:author="Thuy HOANG" w:date="2015-08-02T15:46:00Z">
        <w:r w:rsidR="007D66FA" w:rsidRPr="000C7B52">
          <w:rPr>
            <w:rPrChange w:id="295" w:author="Thuy HOANG" w:date="2015-08-02T16:11:00Z">
              <w:rPr/>
            </w:rPrChange>
          </w:rPr>
          <w:t xml:space="preserve">, at least I hope you study many years </w:t>
        </w:r>
      </w:ins>
      <w:ins w:id="296" w:author="Thuy HOANG" w:date="2015-08-02T15:47:00Z">
        <w:r w:rsidR="00BF27FA">
          <w:rPr>
            <w:rPrChange w:id="297" w:author="Thuy HOANG" w:date="2015-08-02T16:11:00Z">
              <w:rPr/>
            </w:rPrChange>
          </w:rPr>
          <w:t>if you</w:t>
        </w:r>
      </w:ins>
      <w:ins w:id="298" w:author="Thuy HOANG" w:date="2015-08-02T16:33:00Z">
        <w:r w:rsidR="00BF27FA">
          <w:t>’</w:t>
        </w:r>
      </w:ins>
      <w:ins w:id="299" w:author="Thuy HOANG" w:date="2015-08-02T15:47:00Z">
        <w:r w:rsidR="007D66FA" w:rsidRPr="000C7B52">
          <w:rPr>
            <w:rPrChange w:id="300" w:author="Thuy HOANG" w:date="2015-08-02T16:11:00Z">
              <w:rPr/>
            </w:rPrChange>
          </w:rPr>
          <w:t>re doctor</w:t>
        </w:r>
      </w:ins>
      <w:ins w:id="301" w:author="Thuy HOANG" w:date="2015-08-02T16:32:00Z">
        <w:r w:rsidR="00BF27FA">
          <w:t>, it’s not please</w:t>
        </w:r>
      </w:ins>
      <w:ins w:id="302" w:author="Thuy HOANG" w:date="2015-08-02T15:47:00Z">
        <w:r w:rsidR="007D66FA" w:rsidRPr="000C7B52">
          <w:rPr>
            <w:rPrChange w:id="303" w:author="Thuy HOANG" w:date="2015-08-02T16:11:00Z">
              <w:rPr/>
            </w:rPrChange>
          </w:rPr>
          <w:t xml:space="preserve"> </w:t>
        </w:r>
      </w:ins>
      <w:ins w:id="304" w:author="Thuy HOANG" w:date="2015-08-02T16:33:00Z">
        <w:r w:rsidR="00BF27FA">
          <w:t xml:space="preserve">don’t </w:t>
        </w:r>
      </w:ins>
      <w:ins w:id="305" w:author="Thuy HOANG" w:date="2015-08-02T15:47:00Z">
        <w:r w:rsidR="007D66FA" w:rsidRPr="000C7B52">
          <w:rPr>
            <w:rPrChange w:id="306" w:author="Thuy HOANG" w:date="2015-08-02T16:11:00Z">
              <w:rPr/>
            </w:rPrChange>
          </w:rPr>
          <w:t>be my doctor. Luisa’s asking</w:t>
        </w:r>
      </w:ins>
      <w:ins w:id="307" w:author="Thuy HOANG" w:date="2015-08-02T15:48:00Z">
        <w:r w:rsidR="007D66FA" w:rsidRPr="000C7B52">
          <w:rPr>
            <w:rPrChange w:id="308" w:author="Thuy HOANG" w:date="2015-08-02T16:11:00Z">
              <w:rPr/>
            </w:rPrChange>
          </w:rPr>
          <w:t xml:space="preserve"> if</w:t>
        </w:r>
      </w:ins>
      <w:ins w:id="309" w:author="Thuy HOANG" w:date="2015-08-02T15:47:00Z">
        <w:r w:rsidR="007D66FA" w:rsidRPr="000C7B52">
          <w:rPr>
            <w:rPrChange w:id="310" w:author="Thuy HOANG" w:date="2015-08-02T16:11:00Z">
              <w:rPr/>
            </w:rPrChange>
          </w:rPr>
          <w:t xml:space="preserve"> Max</w:t>
        </w:r>
      </w:ins>
      <w:ins w:id="311" w:author="Thuy HOANG" w:date="2015-08-02T15:48:00Z">
        <w:r w:rsidR="007D66FA" w:rsidRPr="000C7B52">
          <w:rPr>
            <w:rPrChange w:id="312" w:author="Thuy HOANG" w:date="2015-08-02T16:11:00Z">
              <w:rPr/>
            </w:rPrChange>
          </w:rPr>
          <w:t xml:space="preserve"> has thought about going back to school to qualify for some kind of job that would be full-time, that would be forty hours a week</w:t>
        </w:r>
      </w:ins>
      <w:ins w:id="313" w:author="Thuy HOANG" w:date="2015-08-02T15:49:00Z">
        <w:r w:rsidR="007D66FA" w:rsidRPr="000C7B52">
          <w:rPr>
            <w:rPrChange w:id="314" w:author="Thuy HOANG" w:date="2015-08-02T16:11:00Z">
              <w:rPr/>
            </w:rPrChange>
          </w:rPr>
          <w:t>. Max says, “</w:t>
        </w:r>
        <w:r w:rsidR="00BF27FA">
          <w:rPr>
            <w:rPrChange w:id="315" w:author="Thuy HOANG" w:date="2015-08-02T16:11:00Z">
              <w:rPr/>
            </w:rPrChange>
          </w:rPr>
          <w:t xml:space="preserve">Sure, all the </w:t>
        </w:r>
        <w:r w:rsidR="007D66FA" w:rsidRPr="000C7B52">
          <w:rPr>
            <w:rPrChange w:id="316" w:author="Thuy HOANG" w:date="2015-08-02T16:11:00Z">
              <w:rPr/>
            </w:rPrChange>
          </w:rPr>
          <w:t xml:space="preserve">time”, meaning I have thought of </w:t>
        </w:r>
      </w:ins>
      <w:ins w:id="317" w:author="Thuy HOANG" w:date="2015-08-02T16:34:00Z">
        <w:r w:rsidR="00BF27FA">
          <w:t>it</w:t>
        </w:r>
      </w:ins>
      <w:ins w:id="318" w:author="Thuy HOANG" w:date="2015-08-02T15:49:00Z">
        <w:r w:rsidR="007D66FA" w:rsidRPr="000C7B52">
          <w:rPr>
            <w:rPrChange w:id="319" w:author="Thuy HOANG" w:date="2015-08-02T16:11:00Z">
              <w:rPr/>
            </w:rPrChange>
          </w:rPr>
          <w:t xml:space="preserve"> a lot, he says, “I’d like a better job</w:t>
        </w:r>
      </w:ins>
      <w:ins w:id="320" w:author="Thuy HOANG" w:date="2015-08-02T15:50:00Z">
        <w:r w:rsidR="007D66FA" w:rsidRPr="000C7B52">
          <w:rPr>
            <w:rPrChange w:id="321" w:author="Thuy HOANG" w:date="2015-08-02T16:11:00Z">
              <w:rPr/>
            </w:rPrChange>
          </w:rPr>
          <w:t xml:space="preserve">, </w:t>
        </w:r>
        <w:r w:rsidR="007D66FA" w:rsidRPr="000C7B52">
          <w:rPr>
            <w:shd w:val="clear" w:color="auto" w:fill="FFFFFF"/>
            <w:rPrChange w:id="322" w:author="Thuy HOANG" w:date="2015-08-02T16:11:00Z">
              <w:rPr>
                <w:shd w:val="clear" w:color="auto" w:fill="FFFFFF"/>
              </w:rPr>
            </w:rPrChange>
          </w:rPr>
          <w:t>one with</w:t>
        </w:r>
        <w:r w:rsidR="007D66FA" w:rsidRPr="000C7B52">
          <w:rPr>
            <w:rStyle w:val="apple-converted-space"/>
            <w:rFonts w:cs="Arial"/>
            <w:color w:val="000000"/>
            <w:shd w:val="clear" w:color="auto" w:fill="FFFFFF"/>
            <w:rPrChange w:id="323" w:author="Thuy HOANG" w:date="2015-08-02T16:11:00Z">
              <w:rPr>
                <w:rStyle w:val="apple-converted-space"/>
                <w:rFonts w:ascii="Arial" w:hAnsi="Arial" w:cs="Arial"/>
                <w:color w:val="000000"/>
                <w:sz w:val="18"/>
                <w:szCs w:val="18"/>
                <w:shd w:val="clear" w:color="auto" w:fill="FFFFFF"/>
              </w:rPr>
            </w:rPrChange>
          </w:rPr>
          <w:t> </w:t>
        </w:r>
        <w:r w:rsidR="007D66FA" w:rsidRPr="000C7B52">
          <w:rPr>
            <w:bCs/>
            <w:shd w:val="clear" w:color="auto" w:fill="FFFFFF"/>
            <w:rPrChange w:id="324" w:author="Thuy HOANG" w:date="2015-08-02T16:11:00Z">
              <w:rPr>
                <w:bCs/>
                <w:shd w:val="clear" w:color="auto" w:fill="FFFFFF"/>
              </w:rPr>
            </w:rPrChange>
          </w:rPr>
          <w:t>benefits</w:t>
        </w:r>
        <w:r w:rsidR="007D66FA" w:rsidRPr="000C7B52">
          <w:rPr>
            <w:rStyle w:val="apple-converted-space"/>
            <w:rFonts w:cs="Arial"/>
            <w:color w:val="000000"/>
            <w:shd w:val="clear" w:color="auto" w:fill="FFFFFF"/>
            <w:rPrChange w:id="325" w:author="Thuy HOANG" w:date="2015-08-02T16:11:00Z">
              <w:rPr>
                <w:rStyle w:val="apple-converted-space"/>
                <w:rFonts w:ascii="Arial" w:hAnsi="Arial" w:cs="Arial"/>
                <w:color w:val="000000"/>
                <w:sz w:val="18"/>
                <w:szCs w:val="18"/>
                <w:shd w:val="clear" w:color="auto" w:fill="FFFFFF"/>
              </w:rPr>
            </w:rPrChange>
          </w:rPr>
          <w:t> </w:t>
        </w:r>
        <w:r w:rsidR="007D66FA" w:rsidRPr="000C7B52">
          <w:rPr>
            <w:shd w:val="clear" w:color="auto" w:fill="FFFFFF"/>
            <w:rPrChange w:id="326" w:author="Thuy HOANG" w:date="2015-08-02T16:11:00Z">
              <w:rPr>
                <w:shd w:val="clear" w:color="auto" w:fill="FFFFFF"/>
              </w:rPr>
            </w:rPrChange>
          </w:rPr>
          <w:t>and a reliable</w:t>
        </w:r>
        <w:r w:rsidR="007D66FA" w:rsidRPr="000C7B52">
          <w:rPr>
            <w:rStyle w:val="apple-converted-space"/>
            <w:rFonts w:cs="Arial"/>
            <w:color w:val="000000"/>
            <w:shd w:val="clear" w:color="auto" w:fill="FFFFFF"/>
            <w:rPrChange w:id="327" w:author="Thuy HOANG" w:date="2015-08-02T16:11:00Z">
              <w:rPr>
                <w:rStyle w:val="apple-converted-space"/>
                <w:rFonts w:ascii="Arial" w:hAnsi="Arial" w:cs="Arial"/>
                <w:color w:val="000000"/>
                <w:sz w:val="18"/>
                <w:szCs w:val="18"/>
                <w:shd w:val="clear" w:color="auto" w:fill="FFFFFF"/>
              </w:rPr>
            </w:rPrChange>
          </w:rPr>
          <w:t> </w:t>
        </w:r>
        <w:r w:rsidR="007D66FA" w:rsidRPr="000C7B52">
          <w:rPr>
            <w:bCs/>
            <w:shd w:val="clear" w:color="auto" w:fill="FFFFFF"/>
            <w:rPrChange w:id="328" w:author="Thuy HOANG" w:date="2015-08-02T16:11:00Z">
              <w:rPr>
                <w:bCs/>
                <w:shd w:val="clear" w:color="auto" w:fill="FFFFFF"/>
              </w:rPr>
            </w:rPrChange>
          </w:rPr>
          <w:t>salary</w:t>
        </w:r>
        <w:r w:rsidR="007D66FA" w:rsidRPr="000C7B52">
          <w:rPr>
            <w:bCs/>
            <w:shd w:val="clear" w:color="auto" w:fill="FFFFFF"/>
            <w:rPrChange w:id="329" w:author="Thuy HOANG" w:date="2015-08-02T16:11:00Z">
              <w:rPr>
                <w:bCs/>
                <w:shd w:val="clear" w:color="auto" w:fill="FFFFFF"/>
              </w:rPr>
            </w:rPrChange>
          </w:rPr>
          <w:t>”. Benefits b-e-n-e-f-</w:t>
        </w:r>
        <w:proofErr w:type="spellStart"/>
        <w:r w:rsidR="007D66FA" w:rsidRPr="000C7B52">
          <w:rPr>
            <w:bCs/>
            <w:shd w:val="clear" w:color="auto" w:fill="FFFFFF"/>
            <w:rPrChange w:id="330" w:author="Thuy HOANG" w:date="2015-08-02T16:11:00Z">
              <w:rPr>
                <w:bCs/>
                <w:shd w:val="clear" w:color="auto" w:fill="FFFFFF"/>
              </w:rPr>
            </w:rPrChange>
          </w:rPr>
          <w:t>i</w:t>
        </w:r>
        <w:proofErr w:type="spellEnd"/>
        <w:r w:rsidR="007D66FA" w:rsidRPr="000C7B52">
          <w:rPr>
            <w:bCs/>
            <w:shd w:val="clear" w:color="auto" w:fill="FFFFFF"/>
            <w:rPrChange w:id="331" w:author="Thuy HOANG" w:date="2015-08-02T16:11:00Z">
              <w:rPr>
                <w:bCs/>
                <w:shd w:val="clear" w:color="auto" w:fill="FFFFFF"/>
              </w:rPr>
            </w:rPrChange>
          </w:rPr>
          <w:t xml:space="preserve">-t-s refers to things such as </w:t>
        </w:r>
      </w:ins>
      <w:ins w:id="332" w:author="Thuy HOANG" w:date="2015-08-02T15:51:00Z">
        <w:r w:rsidR="007D66FA" w:rsidRPr="000C7B52">
          <w:rPr>
            <w:bCs/>
            <w:shd w:val="clear" w:color="auto" w:fill="FFFFFF"/>
            <w:rPrChange w:id="333" w:author="Thuy HOANG" w:date="2015-08-02T16:11:00Z">
              <w:rPr>
                <w:bCs/>
                <w:shd w:val="clear" w:color="auto" w:fill="FFFFFF"/>
              </w:rPr>
            </w:rPrChange>
          </w:rPr>
          <w:t xml:space="preserve">health </w:t>
        </w:r>
      </w:ins>
      <w:ins w:id="334" w:author="Thuy HOANG" w:date="2015-08-02T15:52:00Z">
        <w:r w:rsidR="00BF27FA">
          <w:rPr>
            <w:b/>
            <w:bCs/>
            <w:shd w:val="clear" w:color="auto" w:fill="FFFFFF"/>
            <w:rPrChange w:id="335" w:author="Thuy HOANG" w:date="2015-08-02T16:11:00Z">
              <w:rPr>
                <w:b/>
                <w:bCs/>
                <w:shd w:val="clear" w:color="auto" w:fill="FFFFFF"/>
              </w:rPr>
            </w:rPrChange>
          </w:rPr>
          <w:t>in</w:t>
        </w:r>
        <w:r w:rsidR="007D66FA" w:rsidRPr="000C7B52">
          <w:rPr>
            <w:b/>
            <w:bCs/>
            <w:shd w:val="clear" w:color="auto" w:fill="FFFFFF"/>
            <w:rPrChange w:id="336" w:author="Thuy HOANG" w:date="2015-08-02T16:11:00Z">
              <w:rPr>
                <w:bCs/>
                <w:shd w:val="clear" w:color="auto" w:fill="FFFFFF"/>
              </w:rPr>
            </w:rPrChange>
          </w:rPr>
          <w:t>surance</w:t>
        </w:r>
      </w:ins>
      <w:ins w:id="337" w:author="Thuy HOANG" w:date="2015-08-02T15:51:00Z">
        <w:r w:rsidR="007D66FA" w:rsidRPr="000C7B52">
          <w:rPr>
            <w:bCs/>
            <w:shd w:val="clear" w:color="auto" w:fill="FFFFFF"/>
            <w:rPrChange w:id="338" w:author="Thuy HOANG" w:date="2015-08-02T16:11:00Z">
              <w:rPr>
                <w:bCs/>
                <w:shd w:val="clear" w:color="auto" w:fill="FFFFFF"/>
              </w:rPr>
            </w:rPrChange>
          </w:rPr>
          <w:t xml:space="preserve">, </w:t>
        </w:r>
      </w:ins>
      <w:ins w:id="339" w:author="Thuy HOANG" w:date="2015-08-02T15:52:00Z">
        <w:r w:rsidR="007D66FA" w:rsidRPr="000C7B52">
          <w:rPr>
            <w:bCs/>
            <w:shd w:val="clear" w:color="auto" w:fill="FFFFFF"/>
            <w:rPrChange w:id="340" w:author="Thuy HOANG" w:date="2015-08-02T16:11:00Z">
              <w:rPr>
                <w:bCs/>
                <w:shd w:val="clear" w:color="auto" w:fill="FFFFFF"/>
              </w:rPr>
            </w:rPrChange>
          </w:rPr>
          <w:t>and vacation time, and sick pay, money you get when you can</w:t>
        </w:r>
      </w:ins>
      <w:ins w:id="341" w:author="Thuy HOANG" w:date="2015-08-02T15:53:00Z">
        <w:r w:rsidR="007D66FA" w:rsidRPr="000C7B52">
          <w:rPr>
            <w:bCs/>
            <w:shd w:val="clear" w:color="auto" w:fill="FFFFFF"/>
            <w:rPrChange w:id="342" w:author="Thuy HOANG" w:date="2015-08-02T16:11:00Z">
              <w:rPr>
                <w:bCs/>
                <w:shd w:val="clear" w:color="auto" w:fill="FFFFFF"/>
              </w:rPr>
            </w:rPrChange>
          </w:rPr>
          <w:t xml:space="preserve">’t work because you’re sick, these are common benefits that you get when you have a full-time job. Salary s-a-l-a-r-y </w:t>
        </w:r>
      </w:ins>
      <w:ins w:id="343" w:author="Thuy HOANG" w:date="2015-08-02T15:54:00Z">
        <w:r w:rsidR="007D66FA" w:rsidRPr="000C7B52">
          <w:rPr>
            <w:bCs/>
            <w:shd w:val="clear" w:color="auto" w:fill="FFFFFF"/>
            <w:rPrChange w:id="344" w:author="Thuy HOANG" w:date="2015-08-02T16:11:00Z">
              <w:rPr>
                <w:bCs/>
                <w:shd w:val="clear" w:color="auto" w:fill="FFFFFF"/>
              </w:rPr>
            </w:rPrChange>
          </w:rPr>
          <w:t>refers to money that you get to work at a certain place, usually by the month or by the year, when we talk about</w:t>
        </w:r>
      </w:ins>
      <w:ins w:id="345" w:author="Thuy HOANG" w:date="2015-08-02T15:55:00Z">
        <w:r w:rsidR="00BD2363" w:rsidRPr="000C7B52">
          <w:rPr>
            <w:bCs/>
            <w:shd w:val="clear" w:color="auto" w:fill="FFFFFF"/>
            <w:rPrChange w:id="346" w:author="Thuy HOANG" w:date="2015-08-02T16:11:00Z">
              <w:rPr>
                <w:bCs/>
                <w:shd w:val="clear" w:color="auto" w:fill="FFFFFF"/>
              </w:rPr>
            </w:rPrChange>
          </w:rPr>
          <w:t xml:space="preserve"> the</w:t>
        </w:r>
      </w:ins>
      <w:ins w:id="347" w:author="Thuy HOANG" w:date="2015-08-02T15:54:00Z">
        <w:r w:rsidR="007D66FA" w:rsidRPr="000C7B52">
          <w:rPr>
            <w:bCs/>
            <w:shd w:val="clear" w:color="auto" w:fill="FFFFFF"/>
            <w:rPrChange w:id="348" w:author="Thuy HOANG" w:date="2015-08-02T16:11:00Z">
              <w:rPr>
                <w:bCs/>
                <w:shd w:val="clear" w:color="auto" w:fill="FFFFFF"/>
              </w:rPr>
            </w:rPrChange>
          </w:rPr>
          <w:t xml:space="preserve"> salary we</w:t>
        </w:r>
      </w:ins>
      <w:ins w:id="349" w:author="Thuy HOANG" w:date="2015-08-02T15:55:00Z">
        <w:r w:rsidR="00BD2363" w:rsidRPr="000C7B52">
          <w:rPr>
            <w:bCs/>
            <w:shd w:val="clear" w:color="auto" w:fill="FFFFFF"/>
            <w:rPrChange w:id="350" w:author="Thuy HOANG" w:date="2015-08-02T16:11:00Z">
              <w:rPr>
                <w:bCs/>
                <w:shd w:val="clear" w:color="auto" w:fill="FFFFFF"/>
              </w:rPr>
            </w:rPrChange>
          </w:rPr>
          <w:t>’re talking about money you get</w:t>
        </w:r>
        <w:r w:rsidR="00BF27FA">
          <w:rPr>
            <w:bCs/>
            <w:shd w:val="clear" w:color="auto" w:fill="FFFFFF"/>
            <w:rPrChange w:id="351" w:author="Thuy HOANG" w:date="2015-08-02T16:11:00Z">
              <w:rPr>
                <w:bCs/>
                <w:shd w:val="clear" w:color="auto" w:fill="FFFFFF"/>
              </w:rPr>
            </w:rPrChange>
          </w:rPr>
          <w:t xml:space="preserve"> </w:t>
        </w:r>
        <w:r w:rsidR="00BF27FA" w:rsidRPr="00BF27FA">
          <w:rPr>
            <w:b/>
            <w:bCs/>
            <w:shd w:val="clear" w:color="auto" w:fill="FFFFFF"/>
            <w:rPrChange w:id="352" w:author="Thuy HOANG" w:date="2015-08-02T16:35:00Z">
              <w:rPr>
                <w:bCs/>
                <w:shd w:val="clear" w:color="auto" w:fill="FFFFFF"/>
              </w:rPr>
            </w:rPrChange>
          </w:rPr>
          <w:t>regardless</w:t>
        </w:r>
        <w:r w:rsidR="00BD2363" w:rsidRPr="000C7B52">
          <w:rPr>
            <w:bCs/>
            <w:shd w:val="clear" w:color="auto" w:fill="FFFFFF"/>
            <w:rPrChange w:id="353" w:author="Thuy HOANG" w:date="2015-08-02T16:11:00Z">
              <w:rPr>
                <w:bCs/>
                <w:shd w:val="clear" w:color="auto" w:fill="FFFFFF"/>
              </w:rPr>
            </w:rPrChange>
          </w:rPr>
          <w:t xml:space="preserve"> </w:t>
        </w:r>
      </w:ins>
      <w:ins w:id="354" w:author="Thuy HOANG" w:date="2015-08-02T15:56:00Z">
        <w:r w:rsidR="00BD2363" w:rsidRPr="000C7B52">
          <w:rPr>
            <w:bCs/>
            <w:shd w:val="clear" w:color="auto" w:fill="FFFFFF"/>
            <w:rPrChange w:id="355" w:author="Thuy HOANG" w:date="2015-08-02T16:11:00Z">
              <w:rPr>
                <w:bCs/>
                <w:shd w:val="clear" w:color="auto" w:fill="FFFFFF"/>
              </w:rPr>
            </w:rPrChange>
          </w:rPr>
          <w:t xml:space="preserve">of </w:t>
        </w:r>
      </w:ins>
      <w:ins w:id="356" w:author="Thuy HOANG" w:date="2015-08-02T15:55:00Z">
        <w:r w:rsidR="00BD2363" w:rsidRPr="000C7B52">
          <w:rPr>
            <w:bCs/>
            <w:shd w:val="clear" w:color="auto" w:fill="FFFFFF"/>
            <w:rPrChange w:id="357" w:author="Thuy HOANG" w:date="2015-08-02T16:11:00Z">
              <w:rPr>
                <w:bCs/>
                <w:shd w:val="clear" w:color="auto" w:fill="FFFFFF"/>
              </w:rPr>
            </w:rPrChange>
          </w:rPr>
          <w:t>how many hour</w:t>
        </w:r>
      </w:ins>
      <w:ins w:id="358" w:author="Thuy HOANG" w:date="2015-08-02T15:57:00Z">
        <w:r w:rsidR="00BD2363" w:rsidRPr="000C7B52">
          <w:rPr>
            <w:bCs/>
            <w:shd w:val="clear" w:color="auto" w:fill="FFFFFF"/>
            <w:rPrChange w:id="359" w:author="Thuy HOANG" w:date="2015-08-02T16:11:00Z">
              <w:rPr>
                <w:bCs/>
                <w:shd w:val="clear" w:color="auto" w:fill="FFFFFF"/>
              </w:rPr>
            </w:rPrChange>
          </w:rPr>
          <w:t xml:space="preserve"> you work. The two kinds of ways of getting pay,</w:t>
        </w:r>
      </w:ins>
      <w:ins w:id="360" w:author="Thuy HOANG" w:date="2015-08-02T15:58:00Z">
        <w:r w:rsidR="00BD2363" w:rsidRPr="000C7B52">
          <w:rPr>
            <w:bCs/>
            <w:shd w:val="clear" w:color="auto" w:fill="FFFFFF"/>
            <w:rPrChange w:id="361" w:author="Thuy HOANG" w:date="2015-08-02T16:11:00Z">
              <w:rPr>
                <w:bCs/>
                <w:shd w:val="clear" w:color="auto" w:fill="FFFFFF"/>
              </w:rPr>
            </w:rPrChange>
          </w:rPr>
          <w:t xml:space="preserve"> one is by the hour, when you get pay a certain amount of money for every hour you work. Another way of getting pay is by salary</w:t>
        </w:r>
      </w:ins>
      <w:ins w:id="362" w:author="Thuy HOANG" w:date="2015-08-02T15:59:00Z">
        <w:r w:rsidR="00BD2363" w:rsidRPr="000C7B52">
          <w:rPr>
            <w:bCs/>
            <w:shd w:val="clear" w:color="auto" w:fill="FFFFFF"/>
            <w:rPrChange w:id="363" w:author="Thuy HOANG" w:date="2015-08-02T16:11:00Z">
              <w:rPr>
                <w:bCs/>
                <w:shd w:val="clear" w:color="auto" w:fill="FFFFFF"/>
              </w:rPr>
            </w:rPrChange>
          </w:rPr>
          <w:t>, when you’re getting pay on a salary we would say, you are getting a certain amount of money</w:t>
        </w:r>
      </w:ins>
      <w:ins w:id="364" w:author="Thuy HOANG" w:date="2015-08-02T16:00:00Z">
        <w:r w:rsidR="00BD2363" w:rsidRPr="000C7B52">
          <w:rPr>
            <w:bCs/>
            <w:shd w:val="clear" w:color="auto" w:fill="FFFFFF"/>
            <w:rPrChange w:id="365" w:author="Thuy HOANG" w:date="2015-08-02T16:11:00Z">
              <w:rPr>
                <w:bCs/>
                <w:shd w:val="clear" w:color="auto" w:fill="FFFFFF"/>
              </w:rPr>
            </w:rPrChange>
          </w:rPr>
          <w:t xml:space="preserve"> in the expect to do your job even if it takes more than</w:t>
        </w:r>
      </w:ins>
      <w:ins w:id="366" w:author="Thuy HOANG" w:date="2015-08-02T16:01:00Z">
        <w:r w:rsidR="00BD2363" w:rsidRPr="000C7B52">
          <w:rPr>
            <w:bCs/>
            <w:shd w:val="clear" w:color="auto" w:fill="FFFFFF"/>
            <w:rPrChange w:id="367" w:author="Thuy HOANG" w:date="2015-08-02T16:11:00Z">
              <w:rPr>
                <w:bCs/>
                <w:shd w:val="clear" w:color="auto" w:fill="FFFFFF"/>
              </w:rPr>
            </w:rPrChange>
          </w:rPr>
          <w:t xml:space="preserve"> the normal forty hours a week. Luisa says, “</w:t>
        </w:r>
        <w:r w:rsidR="00BD2363" w:rsidRPr="000C7B52">
          <w:rPr>
            <w:shd w:val="clear" w:color="auto" w:fill="FFFFFF"/>
            <w:rPrChange w:id="368" w:author="Thuy HOANG" w:date="2015-08-02T16:11:00Z">
              <w:rPr>
                <w:shd w:val="clear" w:color="auto" w:fill="FFFFFF"/>
              </w:rPr>
            </w:rPrChange>
          </w:rPr>
          <w:t>What’s stopping you?</w:t>
        </w:r>
        <w:r w:rsidR="00BD2363" w:rsidRPr="000C7B52">
          <w:rPr>
            <w:rStyle w:val="apple-converted-space"/>
            <w:rFonts w:cs="Arial"/>
            <w:color w:val="000000"/>
            <w:shd w:val="clear" w:color="auto" w:fill="FFFFFF"/>
            <w:rPrChange w:id="369" w:author="Thuy HOANG" w:date="2015-08-02T16:11:00Z">
              <w:rPr>
                <w:rStyle w:val="apple-converted-space"/>
                <w:rFonts w:ascii="Arial" w:hAnsi="Arial" w:cs="Arial"/>
                <w:color w:val="000000"/>
                <w:sz w:val="18"/>
                <w:szCs w:val="18"/>
                <w:shd w:val="clear" w:color="auto" w:fill="FFFFFF"/>
              </w:rPr>
            </w:rPrChange>
          </w:rPr>
          <w:t>” what</w:t>
        </w:r>
      </w:ins>
      <w:ins w:id="370" w:author="Thuy HOANG" w:date="2015-08-02T16:02:00Z">
        <w:r w:rsidR="00BD2363" w:rsidRPr="000C7B52">
          <w:rPr>
            <w:rStyle w:val="apple-converted-space"/>
            <w:rFonts w:cs="Arial"/>
            <w:color w:val="000000"/>
            <w:shd w:val="clear" w:color="auto" w:fill="FFFFFF"/>
            <w:rPrChange w:id="371" w:author="Thuy HOANG" w:date="2015-08-02T16:11:00Z">
              <w:rPr>
                <w:rStyle w:val="apple-converted-space"/>
                <w:rFonts w:ascii="Arial" w:hAnsi="Arial" w:cs="Arial"/>
                <w:color w:val="000000"/>
                <w:sz w:val="18"/>
                <w:szCs w:val="18"/>
                <w:shd w:val="clear" w:color="auto" w:fill="FFFFFF"/>
              </w:rPr>
            </w:rPrChange>
          </w:rPr>
          <w:t>’s preventing you from going back to the school? Max says, “I have to pay for something called “food”, Max is making a joke</w:t>
        </w:r>
      </w:ins>
      <w:ins w:id="372" w:author="Thuy HOANG" w:date="2015-08-02T16:03:00Z">
        <w:r w:rsidR="00BD2363" w:rsidRPr="000C7B52">
          <w:rPr>
            <w:rStyle w:val="apple-converted-space"/>
            <w:rFonts w:cs="Arial"/>
            <w:color w:val="000000"/>
            <w:shd w:val="clear" w:color="auto" w:fill="FFFFFF"/>
            <w:rPrChange w:id="373" w:author="Thuy HOANG" w:date="2015-08-02T16:11:00Z">
              <w:rPr>
                <w:rStyle w:val="apple-converted-space"/>
                <w:rFonts w:ascii="Arial" w:hAnsi="Arial" w:cs="Arial"/>
                <w:color w:val="000000"/>
                <w:sz w:val="18"/>
                <w:szCs w:val="18"/>
                <w:shd w:val="clear" w:color="auto" w:fill="FFFFFF"/>
              </w:rPr>
            </w:rPrChange>
          </w:rPr>
          <w:t xml:space="preserve"> here, he’s saying that he can’t effort to go back to the school, he doesn’t have enough money to go back to school</w:t>
        </w:r>
      </w:ins>
      <w:ins w:id="374" w:author="Thuy HOANG" w:date="2015-08-02T16:04:00Z">
        <w:r w:rsidR="00BD2363" w:rsidRPr="000C7B52">
          <w:rPr>
            <w:rStyle w:val="apple-converted-space"/>
            <w:rFonts w:cs="Arial"/>
            <w:color w:val="000000"/>
            <w:shd w:val="clear" w:color="auto" w:fill="FFFFFF"/>
            <w:rPrChange w:id="375" w:author="Thuy HOANG" w:date="2015-08-02T16:11:00Z">
              <w:rPr>
                <w:rStyle w:val="apple-converted-space"/>
                <w:rFonts w:ascii="Arial" w:hAnsi="Arial" w:cs="Arial"/>
                <w:color w:val="000000"/>
                <w:sz w:val="18"/>
                <w:szCs w:val="18"/>
                <w:shd w:val="clear" w:color="auto" w:fill="FFFFFF"/>
              </w:rPr>
            </w:rPrChange>
          </w:rPr>
          <w:t xml:space="preserve"> because in addition of paying his rent, he also has to eat, and to eat is here to buy food.</w:t>
        </w:r>
      </w:ins>
      <w:ins w:id="376" w:author="Thuy HOANG" w:date="2015-08-02T16:05:00Z">
        <w:r w:rsidR="00BD2363" w:rsidRPr="000C7B52">
          <w:rPr>
            <w:rStyle w:val="apple-converted-space"/>
            <w:rFonts w:cs="Arial"/>
            <w:color w:val="000000"/>
            <w:shd w:val="clear" w:color="auto" w:fill="FFFFFF"/>
            <w:rPrChange w:id="377" w:author="Thuy HOANG" w:date="2015-08-02T16:11:00Z">
              <w:rPr>
                <w:rStyle w:val="apple-converted-space"/>
                <w:rFonts w:ascii="Arial" w:hAnsi="Arial" w:cs="Arial"/>
                <w:color w:val="000000"/>
                <w:sz w:val="18"/>
                <w:szCs w:val="18"/>
                <w:shd w:val="clear" w:color="auto" w:fill="FFFFFF"/>
              </w:rPr>
            </w:rPrChange>
          </w:rPr>
          <w:t xml:space="preserve"> He finishes by saying, “</w:t>
        </w:r>
        <w:r w:rsidR="00BD2363" w:rsidRPr="000C7B52">
          <w:rPr>
            <w:shd w:val="clear" w:color="auto" w:fill="FFFFFF"/>
            <w:rPrChange w:id="378" w:author="Thuy HOANG" w:date="2015-08-02T16:11:00Z">
              <w:rPr>
                <w:shd w:val="clear" w:color="auto" w:fill="FFFFFF"/>
              </w:rPr>
            </w:rPrChange>
          </w:rPr>
          <w:t>and I haven’t met my</w:t>
        </w:r>
        <w:r w:rsidR="00BD2363" w:rsidRPr="000C7B52">
          <w:rPr>
            <w:rStyle w:val="apple-converted-space"/>
            <w:rFonts w:cs="Arial"/>
            <w:color w:val="000000"/>
            <w:shd w:val="clear" w:color="auto" w:fill="FFFFFF"/>
            <w:rPrChange w:id="379" w:author="Thuy HOANG" w:date="2015-08-02T16:11:00Z">
              <w:rPr>
                <w:rStyle w:val="apple-converted-space"/>
                <w:rFonts w:ascii="Arial" w:hAnsi="Arial" w:cs="Arial"/>
                <w:color w:val="000000"/>
                <w:sz w:val="18"/>
                <w:szCs w:val="18"/>
                <w:shd w:val="clear" w:color="auto" w:fill="FFFFFF"/>
              </w:rPr>
            </w:rPrChange>
          </w:rPr>
          <w:t> </w:t>
        </w:r>
        <w:r w:rsidR="00BD2363" w:rsidRPr="000C7B52">
          <w:rPr>
            <w:bCs/>
            <w:shd w:val="clear" w:color="auto" w:fill="FFFFFF"/>
            <w:rPrChange w:id="380" w:author="Thuy HOANG" w:date="2015-08-02T16:11:00Z">
              <w:rPr>
                <w:bCs/>
                <w:shd w:val="clear" w:color="auto" w:fill="FFFFFF"/>
              </w:rPr>
            </w:rPrChange>
          </w:rPr>
          <w:t>fairy godmother</w:t>
        </w:r>
        <w:r w:rsidR="00BD2363" w:rsidRPr="000C7B52">
          <w:rPr>
            <w:rStyle w:val="apple-converted-space"/>
            <w:rFonts w:cs="Arial"/>
            <w:color w:val="000000"/>
            <w:shd w:val="clear" w:color="auto" w:fill="FFFFFF"/>
            <w:rPrChange w:id="381" w:author="Thuy HOANG" w:date="2015-08-02T16:11:00Z">
              <w:rPr>
                <w:rStyle w:val="apple-converted-space"/>
                <w:rFonts w:ascii="Arial" w:hAnsi="Arial" w:cs="Arial"/>
                <w:color w:val="000000"/>
                <w:sz w:val="18"/>
                <w:szCs w:val="18"/>
                <w:shd w:val="clear" w:color="auto" w:fill="FFFFFF"/>
              </w:rPr>
            </w:rPrChange>
          </w:rPr>
          <w:t> </w:t>
        </w:r>
        <w:r w:rsidR="00BD2363" w:rsidRPr="000C7B52">
          <w:rPr>
            <w:shd w:val="clear" w:color="auto" w:fill="FFFFFF"/>
            <w:rPrChange w:id="382" w:author="Thuy HOANG" w:date="2015-08-02T16:11:00Z">
              <w:rPr>
                <w:shd w:val="clear" w:color="auto" w:fill="FFFFFF"/>
              </w:rPr>
            </w:rPrChange>
          </w:rPr>
          <w:t>yet”. A fairy f-a-</w:t>
        </w:r>
        <w:proofErr w:type="spellStart"/>
        <w:r w:rsidR="00BD2363" w:rsidRPr="000C7B52">
          <w:rPr>
            <w:shd w:val="clear" w:color="auto" w:fill="FFFFFF"/>
            <w:rPrChange w:id="383" w:author="Thuy HOANG" w:date="2015-08-02T16:11:00Z">
              <w:rPr>
                <w:shd w:val="clear" w:color="auto" w:fill="FFFFFF"/>
              </w:rPr>
            </w:rPrChange>
          </w:rPr>
          <w:t>i</w:t>
        </w:r>
        <w:proofErr w:type="spellEnd"/>
        <w:r w:rsidR="00BD2363" w:rsidRPr="000C7B52">
          <w:rPr>
            <w:shd w:val="clear" w:color="auto" w:fill="FFFFFF"/>
            <w:rPrChange w:id="384" w:author="Thuy HOANG" w:date="2015-08-02T16:11:00Z">
              <w:rPr>
                <w:shd w:val="clear" w:color="auto" w:fill="FFFFFF"/>
              </w:rPr>
            </w:rPrChange>
          </w:rPr>
          <w:t xml:space="preserve">-r-y </w:t>
        </w:r>
        <w:r w:rsidR="00BD2363" w:rsidRPr="000C7B52">
          <w:rPr>
            <w:bCs/>
            <w:shd w:val="clear" w:color="auto" w:fill="FFFFFF"/>
            <w:rPrChange w:id="385" w:author="Thuy HOANG" w:date="2015-08-02T16:11:00Z">
              <w:rPr>
                <w:bCs/>
                <w:shd w:val="clear" w:color="auto" w:fill="FFFFFF"/>
              </w:rPr>
            </w:rPrChange>
          </w:rPr>
          <w:t>godmother</w:t>
        </w:r>
        <w:r w:rsidR="00BD2363" w:rsidRPr="000C7B52">
          <w:rPr>
            <w:rStyle w:val="apple-converted-space"/>
            <w:rFonts w:cs="Arial"/>
            <w:color w:val="000000"/>
            <w:shd w:val="clear" w:color="auto" w:fill="FFFFFF"/>
            <w:rPrChange w:id="386" w:author="Thuy HOANG" w:date="2015-08-02T16:11:00Z">
              <w:rPr>
                <w:rStyle w:val="apple-converted-space"/>
                <w:rFonts w:ascii="Arial" w:hAnsi="Arial" w:cs="Arial"/>
                <w:color w:val="000000"/>
                <w:sz w:val="18"/>
                <w:szCs w:val="18"/>
                <w:shd w:val="clear" w:color="auto" w:fill="FFFFFF"/>
              </w:rPr>
            </w:rPrChange>
          </w:rPr>
          <w:t> </w:t>
        </w:r>
        <w:r w:rsidR="00BD2363" w:rsidRPr="000C7B52">
          <w:rPr>
            <w:bCs/>
            <w:shd w:val="clear" w:color="auto" w:fill="FFFFFF"/>
            <w:rPrChange w:id="387" w:author="Thuy HOANG" w:date="2015-08-02T16:11:00Z">
              <w:rPr>
                <w:bCs/>
                <w:shd w:val="clear" w:color="auto" w:fill="FFFFFF"/>
              </w:rPr>
            </w:rPrChange>
          </w:rPr>
          <w:t>g</w:t>
        </w:r>
      </w:ins>
      <w:ins w:id="388" w:author="Thuy HOANG" w:date="2015-08-02T16:06:00Z">
        <w:r w:rsidR="00BD2363" w:rsidRPr="000C7B52">
          <w:rPr>
            <w:bCs/>
            <w:shd w:val="clear" w:color="auto" w:fill="FFFFFF"/>
            <w:rPrChange w:id="389" w:author="Thuy HOANG" w:date="2015-08-02T16:11:00Z">
              <w:rPr>
                <w:bCs/>
                <w:shd w:val="clear" w:color="auto" w:fill="FFFFFF"/>
              </w:rPr>
            </w:rPrChange>
          </w:rPr>
          <w:t>-</w:t>
        </w:r>
      </w:ins>
      <w:ins w:id="390" w:author="Thuy HOANG" w:date="2015-08-02T16:05:00Z">
        <w:r w:rsidR="00BD2363" w:rsidRPr="000C7B52">
          <w:rPr>
            <w:bCs/>
            <w:shd w:val="clear" w:color="auto" w:fill="FFFFFF"/>
            <w:rPrChange w:id="391" w:author="Thuy HOANG" w:date="2015-08-02T16:11:00Z">
              <w:rPr>
                <w:bCs/>
                <w:shd w:val="clear" w:color="auto" w:fill="FFFFFF"/>
              </w:rPr>
            </w:rPrChange>
          </w:rPr>
          <w:t>o</w:t>
        </w:r>
      </w:ins>
      <w:ins w:id="392" w:author="Thuy HOANG" w:date="2015-08-02T16:06:00Z">
        <w:r w:rsidR="00BD2363" w:rsidRPr="000C7B52">
          <w:rPr>
            <w:bCs/>
            <w:shd w:val="clear" w:color="auto" w:fill="FFFFFF"/>
            <w:rPrChange w:id="393" w:author="Thuy HOANG" w:date="2015-08-02T16:11:00Z">
              <w:rPr>
                <w:bCs/>
                <w:shd w:val="clear" w:color="auto" w:fill="FFFFFF"/>
              </w:rPr>
            </w:rPrChange>
          </w:rPr>
          <w:t>-</w:t>
        </w:r>
      </w:ins>
      <w:ins w:id="394" w:author="Thuy HOANG" w:date="2015-08-02T16:05:00Z">
        <w:r w:rsidR="00BD2363" w:rsidRPr="000C7B52">
          <w:rPr>
            <w:bCs/>
            <w:shd w:val="clear" w:color="auto" w:fill="FFFFFF"/>
            <w:rPrChange w:id="395" w:author="Thuy HOANG" w:date="2015-08-02T16:11:00Z">
              <w:rPr>
                <w:bCs/>
                <w:shd w:val="clear" w:color="auto" w:fill="FFFFFF"/>
              </w:rPr>
            </w:rPrChange>
          </w:rPr>
          <w:t>d</w:t>
        </w:r>
      </w:ins>
      <w:ins w:id="396" w:author="Thuy HOANG" w:date="2015-08-02T16:06:00Z">
        <w:r w:rsidR="00BD2363" w:rsidRPr="000C7B52">
          <w:rPr>
            <w:bCs/>
            <w:shd w:val="clear" w:color="auto" w:fill="FFFFFF"/>
            <w:rPrChange w:id="397" w:author="Thuy HOANG" w:date="2015-08-02T16:11:00Z">
              <w:rPr>
                <w:bCs/>
                <w:shd w:val="clear" w:color="auto" w:fill="FFFFFF"/>
              </w:rPr>
            </w:rPrChange>
          </w:rPr>
          <w:t>-</w:t>
        </w:r>
      </w:ins>
      <w:ins w:id="398" w:author="Thuy HOANG" w:date="2015-08-02T16:05:00Z">
        <w:r w:rsidR="00BD2363" w:rsidRPr="000C7B52">
          <w:rPr>
            <w:bCs/>
            <w:shd w:val="clear" w:color="auto" w:fill="FFFFFF"/>
            <w:rPrChange w:id="399" w:author="Thuy HOANG" w:date="2015-08-02T16:11:00Z">
              <w:rPr>
                <w:bCs/>
                <w:shd w:val="clear" w:color="auto" w:fill="FFFFFF"/>
              </w:rPr>
            </w:rPrChange>
          </w:rPr>
          <w:t>m</w:t>
        </w:r>
      </w:ins>
      <w:ins w:id="400" w:author="Thuy HOANG" w:date="2015-08-02T16:06:00Z">
        <w:r w:rsidR="00BD2363" w:rsidRPr="000C7B52">
          <w:rPr>
            <w:bCs/>
            <w:shd w:val="clear" w:color="auto" w:fill="FFFFFF"/>
            <w:rPrChange w:id="401" w:author="Thuy HOANG" w:date="2015-08-02T16:11:00Z">
              <w:rPr>
                <w:bCs/>
                <w:shd w:val="clear" w:color="auto" w:fill="FFFFFF"/>
              </w:rPr>
            </w:rPrChange>
          </w:rPr>
          <w:t>-</w:t>
        </w:r>
      </w:ins>
      <w:ins w:id="402" w:author="Thuy HOANG" w:date="2015-08-02T16:05:00Z">
        <w:r w:rsidR="00BD2363" w:rsidRPr="000C7B52">
          <w:rPr>
            <w:bCs/>
            <w:shd w:val="clear" w:color="auto" w:fill="FFFFFF"/>
            <w:rPrChange w:id="403" w:author="Thuy HOANG" w:date="2015-08-02T16:11:00Z">
              <w:rPr>
                <w:bCs/>
                <w:shd w:val="clear" w:color="auto" w:fill="FFFFFF"/>
              </w:rPr>
            </w:rPrChange>
          </w:rPr>
          <w:t>o</w:t>
        </w:r>
      </w:ins>
      <w:ins w:id="404" w:author="Thuy HOANG" w:date="2015-08-02T16:06:00Z">
        <w:r w:rsidR="00BD2363" w:rsidRPr="000C7B52">
          <w:rPr>
            <w:bCs/>
            <w:shd w:val="clear" w:color="auto" w:fill="FFFFFF"/>
            <w:rPrChange w:id="405" w:author="Thuy HOANG" w:date="2015-08-02T16:11:00Z">
              <w:rPr>
                <w:bCs/>
                <w:shd w:val="clear" w:color="auto" w:fill="FFFFFF"/>
              </w:rPr>
            </w:rPrChange>
          </w:rPr>
          <w:t>-</w:t>
        </w:r>
      </w:ins>
      <w:ins w:id="406" w:author="Thuy HOANG" w:date="2015-08-02T16:05:00Z">
        <w:r w:rsidR="00BD2363" w:rsidRPr="000C7B52">
          <w:rPr>
            <w:bCs/>
            <w:shd w:val="clear" w:color="auto" w:fill="FFFFFF"/>
            <w:rPrChange w:id="407" w:author="Thuy HOANG" w:date="2015-08-02T16:11:00Z">
              <w:rPr>
                <w:bCs/>
                <w:shd w:val="clear" w:color="auto" w:fill="FFFFFF"/>
              </w:rPr>
            </w:rPrChange>
          </w:rPr>
          <w:t>t</w:t>
        </w:r>
      </w:ins>
      <w:ins w:id="408" w:author="Thuy HOANG" w:date="2015-08-02T16:06:00Z">
        <w:r w:rsidR="00BD2363" w:rsidRPr="000C7B52">
          <w:rPr>
            <w:bCs/>
            <w:shd w:val="clear" w:color="auto" w:fill="FFFFFF"/>
            <w:rPrChange w:id="409" w:author="Thuy HOANG" w:date="2015-08-02T16:11:00Z">
              <w:rPr>
                <w:bCs/>
                <w:shd w:val="clear" w:color="auto" w:fill="FFFFFF"/>
              </w:rPr>
            </w:rPrChange>
          </w:rPr>
          <w:t>-</w:t>
        </w:r>
      </w:ins>
      <w:ins w:id="410" w:author="Thuy HOANG" w:date="2015-08-02T16:05:00Z">
        <w:r w:rsidR="00BD2363" w:rsidRPr="000C7B52">
          <w:rPr>
            <w:bCs/>
            <w:shd w:val="clear" w:color="auto" w:fill="FFFFFF"/>
            <w:rPrChange w:id="411" w:author="Thuy HOANG" w:date="2015-08-02T16:11:00Z">
              <w:rPr>
                <w:bCs/>
                <w:shd w:val="clear" w:color="auto" w:fill="FFFFFF"/>
              </w:rPr>
            </w:rPrChange>
          </w:rPr>
          <w:t>h</w:t>
        </w:r>
      </w:ins>
      <w:ins w:id="412" w:author="Thuy HOANG" w:date="2015-08-02T16:06:00Z">
        <w:r w:rsidR="00BD2363" w:rsidRPr="000C7B52">
          <w:rPr>
            <w:bCs/>
            <w:shd w:val="clear" w:color="auto" w:fill="FFFFFF"/>
            <w:rPrChange w:id="413" w:author="Thuy HOANG" w:date="2015-08-02T16:11:00Z">
              <w:rPr>
                <w:bCs/>
                <w:shd w:val="clear" w:color="auto" w:fill="FFFFFF"/>
              </w:rPr>
            </w:rPrChange>
          </w:rPr>
          <w:t>-</w:t>
        </w:r>
      </w:ins>
      <w:ins w:id="414" w:author="Thuy HOANG" w:date="2015-08-02T16:05:00Z">
        <w:r w:rsidR="00BD2363" w:rsidRPr="000C7B52">
          <w:rPr>
            <w:bCs/>
            <w:shd w:val="clear" w:color="auto" w:fill="FFFFFF"/>
            <w:rPrChange w:id="415" w:author="Thuy HOANG" w:date="2015-08-02T16:11:00Z">
              <w:rPr>
                <w:bCs/>
                <w:shd w:val="clear" w:color="auto" w:fill="FFFFFF"/>
              </w:rPr>
            </w:rPrChange>
          </w:rPr>
          <w:t>e</w:t>
        </w:r>
      </w:ins>
      <w:ins w:id="416" w:author="Thuy HOANG" w:date="2015-08-02T16:06:00Z">
        <w:r w:rsidR="00BD2363" w:rsidRPr="000C7B52">
          <w:rPr>
            <w:bCs/>
            <w:shd w:val="clear" w:color="auto" w:fill="FFFFFF"/>
            <w:rPrChange w:id="417" w:author="Thuy HOANG" w:date="2015-08-02T16:11:00Z">
              <w:rPr>
                <w:bCs/>
                <w:shd w:val="clear" w:color="auto" w:fill="FFFFFF"/>
              </w:rPr>
            </w:rPrChange>
          </w:rPr>
          <w:t>-</w:t>
        </w:r>
      </w:ins>
      <w:ins w:id="418" w:author="Thuy HOANG" w:date="2015-08-02T16:05:00Z">
        <w:r w:rsidR="00BD2363" w:rsidRPr="000C7B52">
          <w:rPr>
            <w:bCs/>
            <w:shd w:val="clear" w:color="auto" w:fill="FFFFFF"/>
            <w:rPrChange w:id="419" w:author="Thuy HOANG" w:date="2015-08-02T16:11:00Z">
              <w:rPr>
                <w:bCs/>
                <w:shd w:val="clear" w:color="auto" w:fill="FFFFFF"/>
              </w:rPr>
            </w:rPrChange>
          </w:rPr>
          <w:t>r</w:t>
        </w:r>
      </w:ins>
      <w:ins w:id="420" w:author="Thuy HOANG" w:date="2015-08-02T16:06:00Z">
        <w:r w:rsidR="00BD2363" w:rsidRPr="000C7B52">
          <w:rPr>
            <w:bCs/>
            <w:shd w:val="clear" w:color="auto" w:fill="FFFFFF"/>
            <w:rPrChange w:id="421" w:author="Thuy HOANG" w:date="2015-08-02T16:11:00Z">
              <w:rPr>
                <w:bCs/>
                <w:shd w:val="clear" w:color="auto" w:fill="FFFFFF"/>
              </w:rPr>
            </w:rPrChange>
          </w:rPr>
          <w:t xml:space="preserve"> is a character from children’s story, story that we tell children, usually involving of women </w:t>
        </w:r>
      </w:ins>
      <w:ins w:id="422" w:author="Thuy HOANG" w:date="2015-08-02T16:07:00Z">
        <w:r w:rsidR="00BD2363" w:rsidRPr="000C7B52">
          <w:rPr>
            <w:bCs/>
            <w:shd w:val="clear" w:color="auto" w:fill="FFFFFF"/>
            <w:rPrChange w:id="423" w:author="Thuy HOANG" w:date="2015-08-02T16:11:00Z">
              <w:rPr>
                <w:bCs/>
                <w:shd w:val="clear" w:color="auto" w:fill="FFFFFF"/>
              </w:rPr>
            </w:rPrChange>
          </w:rPr>
          <w:t>who has some sort of magical power</w:t>
        </w:r>
      </w:ins>
      <w:ins w:id="424" w:author="Thuy HOANG" w:date="2015-08-02T16:36:00Z">
        <w:r w:rsidR="00BF27FA">
          <w:rPr>
            <w:bCs/>
            <w:shd w:val="clear" w:color="auto" w:fill="FFFFFF"/>
          </w:rPr>
          <w:t>s</w:t>
        </w:r>
      </w:ins>
      <w:ins w:id="425" w:author="Thuy HOANG" w:date="2015-08-02T16:07:00Z">
        <w:r w:rsidR="00BD2363" w:rsidRPr="000C7B52">
          <w:rPr>
            <w:bCs/>
            <w:shd w:val="clear" w:color="auto" w:fill="FFFFFF"/>
            <w:rPrChange w:id="426" w:author="Thuy HOANG" w:date="2015-08-02T16:11:00Z">
              <w:rPr>
                <w:bCs/>
                <w:shd w:val="clear" w:color="auto" w:fill="FFFFFF"/>
              </w:rPr>
            </w:rPrChange>
          </w:rPr>
          <w:t xml:space="preserve">. The fairy </w:t>
        </w:r>
        <w:r w:rsidR="00BD2363" w:rsidRPr="000C7B52">
          <w:rPr>
            <w:bCs/>
            <w:shd w:val="clear" w:color="auto" w:fill="FFFFFF"/>
            <w:rPrChange w:id="427" w:author="Thuy HOANG" w:date="2015-08-02T16:11:00Z">
              <w:rPr>
                <w:bCs/>
                <w:shd w:val="clear" w:color="auto" w:fill="FFFFFF"/>
              </w:rPr>
            </w:rPrChange>
          </w:rPr>
          <w:t>godmother</w:t>
        </w:r>
        <w:r w:rsidR="00BD2363" w:rsidRPr="000C7B52">
          <w:rPr>
            <w:rStyle w:val="apple-converted-space"/>
            <w:rFonts w:cs="Arial"/>
            <w:color w:val="000000"/>
            <w:shd w:val="clear" w:color="auto" w:fill="FFFFFF"/>
            <w:rPrChange w:id="428" w:author="Thuy HOANG" w:date="2015-08-02T16:11:00Z">
              <w:rPr>
                <w:rStyle w:val="apple-converted-space"/>
                <w:rFonts w:ascii="Arial" w:hAnsi="Arial" w:cs="Arial"/>
                <w:color w:val="000000"/>
                <w:sz w:val="18"/>
                <w:szCs w:val="18"/>
                <w:shd w:val="clear" w:color="auto" w:fill="FFFFFF"/>
              </w:rPr>
            </w:rPrChange>
          </w:rPr>
          <w:t> </w:t>
        </w:r>
        <w:r w:rsidR="00BD2363" w:rsidRPr="000C7B52">
          <w:rPr>
            <w:rStyle w:val="apple-converted-space"/>
            <w:rFonts w:cs="Arial"/>
            <w:color w:val="000000"/>
            <w:shd w:val="clear" w:color="auto" w:fill="FFFFFF"/>
            <w:rPrChange w:id="429" w:author="Thuy HOANG" w:date="2015-08-02T16:11:00Z">
              <w:rPr>
                <w:rStyle w:val="apple-converted-space"/>
                <w:rFonts w:ascii="Arial" w:hAnsi="Arial" w:cs="Arial"/>
                <w:color w:val="000000"/>
                <w:sz w:val="18"/>
                <w:szCs w:val="18"/>
                <w:shd w:val="clear" w:color="auto" w:fill="FFFFFF"/>
              </w:rPr>
            </w:rPrChange>
          </w:rPr>
          <w:t xml:space="preserve">is a common character in certain fairy tales that are told </w:t>
        </w:r>
      </w:ins>
      <w:ins w:id="430" w:author="Thuy HOANG" w:date="2015-08-02T16:08:00Z">
        <w:r w:rsidR="00BD2363" w:rsidRPr="000C7B52">
          <w:rPr>
            <w:rStyle w:val="apple-converted-space"/>
            <w:rFonts w:cs="Arial"/>
            <w:color w:val="000000"/>
            <w:shd w:val="clear" w:color="auto" w:fill="FFFFFF"/>
            <w:rPrChange w:id="431" w:author="Thuy HOANG" w:date="2015-08-02T16:11:00Z">
              <w:rPr>
                <w:rStyle w:val="apple-converted-space"/>
                <w:rFonts w:ascii="Arial" w:hAnsi="Arial" w:cs="Arial"/>
                <w:color w:val="000000"/>
                <w:sz w:val="18"/>
                <w:szCs w:val="18"/>
                <w:shd w:val="clear" w:color="auto" w:fill="FFFFFF"/>
              </w:rPr>
            </w:rPrChange>
          </w:rPr>
          <w:t xml:space="preserve">to children, these are made of stories about magical events. Here Max is using the expression </w:t>
        </w:r>
      </w:ins>
      <w:ins w:id="432" w:author="Thuy HOANG" w:date="2015-08-02T16:09:00Z">
        <w:r w:rsidR="00BD2363" w:rsidRPr="000C7B52">
          <w:rPr>
            <w:rStyle w:val="apple-converted-space"/>
            <w:rFonts w:cs="Arial"/>
            <w:color w:val="000000"/>
            <w:shd w:val="clear" w:color="auto" w:fill="FFFFFF"/>
            <w:rPrChange w:id="433" w:author="Thuy HOANG" w:date="2015-08-02T16:11:00Z">
              <w:rPr>
                <w:rStyle w:val="apple-converted-space"/>
                <w:rFonts w:ascii="Arial" w:hAnsi="Arial" w:cs="Arial"/>
                <w:color w:val="000000"/>
                <w:sz w:val="18"/>
                <w:szCs w:val="18"/>
                <w:shd w:val="clear" w:color="auto" w:fill="FFFFFF"/>
              </w:rPr>
            </w:rPrChange>
          </w:rPr>
          <w:t>to mean that he hasn’</w:t>
        </w:r>
        <w:r w:rsidR="00BF27FA">
          <w:rPr>
            <w:rStyle w:val="apple-converted-space"/>
            <w:rFonts w:cs="Arial"/>
            <w:color w:val="000000"/>
            <w:shd w:val="clear" w:color="auto" w:fill="FFFFFF"/>
            <w:rPrChange w:id="434" w:author="Thuy HOANG" w:date="2015-08-02T16:11:00Z">
              <w:rPr>
                <w:rStyle w:val="apple-converted-space"/>
                <w:rFonts w:cs="Arial"/>
                <w:color w:val="000000"/>
                <w:shd w:val="clear" w:color="auto" w:fill="FFFFFF"/>
              </w:rPr>
            </w:rPrChange>
          </w:rPr>
          <w:t>t found someone who</w:t>
        </w:r>
      </w:ins>
      <w:ins w:id="435" w:author="Thuy HOANG" w:date="2015-08-02T16:37:00Z">
        <w:r w:rsidR="00BF27FA">
          <w:rPr>
            <w:rStyle w:val="apple-converted-space"/>
            <w:rFonts w:cs="Arial"/>
            <w:color w:val="000000"/>
            <w:shd w:val="clear" w:color="auto" w:fill="FFFFFF"/>
          </w:rPr>
          <w:t>’</w:t>
        </w:r>
      </w:ins>
      <w:bookmarkStart w:id="436" w:name="_GoBack"/>
      <w:bookmarkEnd w:id="436"/>
      <w:ins w:id="437" w:author="Thuy HOANG" w:date="2015-08-02T16:09:00Z">
        <w:r w:rsidR="00BD2363" w:rsidRPr="000C7B52">
          <w:rPr>
            <w:rStyle w:val="apple-converted-space"/>
            <w:rFonts w:cs="Arial"/>
            <w:color w:val="000000"/>
            <w:shd w:val="clear" w:color="auto" w:fill="FFFFFF"/>
            <w:rPrChange w:id="438" w:author="Thuy HOANG" w:date="2015-08-02T16:11:00Z">
              <w:rPr>
                <w:rStyle w:val="apple-converted-space"/>
                <w:rFonts w:ascii="Arial" w:hAnsi="Arial" w:cs="Arial"/>
                <w:color w:val="000000"/>
                <w:sz w:val="18"/>
                <w:szCs w:val="18"/>
                <w:shd w:val="clear" w:color="auto" w:fill="FFFFFF"/>
              </w:rPr>
            </w:rPrChange>
          </w:rPr>
          <w:t xml:space="preserve">s just going to give him money to pay for his </w:t>
        </w:r>
      </w:ins>
      <w:ins w:id="439" w:author="Thuy HOANG" w:date="2015-08-02T16:10:00Z">
        <w:r w:rsidR="000C7B52" w:rsidRPr="000C7B52">
          <w:rPr>
            <w:rStyle w:val="apple-converted-space"/>
            <w:rFonts w:cs="Arial"/>
            <w:b/>
            <w:color w:val="000000"/>
            <w:shd w:val="clear" w:color="auto" w:fill="FFFFFF"/>
            <w:rPrChange w:id="440" w:author="Thuy HOANG" w:date="2015-08-02T16:11:00Z">
              <w:rPr>
                <w:rStyle w:val="apple-converted-space"/>
                <w:rFonts w:ascii="Arial" w:hAnsi="Arial" w:cs="Arial"/>
                <w:color w:val="000000"/>
                <w:sz w:val="18"/>
                <w:szCs w:val="18"/>
                <w:shd w:val="clear" w:color="auto" w:fill="FFFFFF"/>
              </w:rPr>
            </w:rPrChange>
          </w:rPr>
          <w:t>expens</w:t>
        </w:r>
      </w:ins>
      <w:ins w:id="441" w:author="Thuy HOANG" w:date="2015-08-02T16:11:00Z">
        <w:r w:rsidR="000C7B52" w:rsidRPr="000C7B52">
          <w:rPr>
            <w:rStyle w:val="apple-converted-space"/>
            <w:rFonts w:cs="Arial"/>
            <w:b/>
            <w:color w:val="000000"/>
            <w:shd w:val="clear" w:color="auto" w:fill="FFFFFF"/>
            <w:rPrChange w:id="442" w:author="Thuy HOANG" w:date="2015-08-02T16:11:00Z">
              <w:rPr>
                <w:rStyle w:val="apple-converted-space"/>
                <w:rFonts w:ascii="Arial" w:hAnsi="Arial" w:cs="Arial"/>
                <w:b/>
                <w:color w:val="000000"/>
                <w:sz w:val="18"/>
                <w:szCs w:val="18"/>
                <w:shd w:val="clear" w:color="auto" w:fill="FFFFFF"/>
              </w:rPr>
            </w:rPrChange>
          </w:rPr>
          <w:t>es</w:t>
        </w:r>
      </w:ins>
      <w:ins w:id="443" w:author="Thuy HOANG" w:date="2015-08-02T16:10:00Z">
        <w:r w:rsidR="000C7B52" w:rsidRPr="000C7B52">
          <w:rPr>
            <w:rStyle w:val="apple-converted-space"/>
            <w:rFonts w:cs="Arial"/>
            <w:color w:val="000000"/>
            <w:shd w:val="clear" w:color="auto" w:fill="FFFFFF"/>
            <w:rPrChange w:id="444" w:author="Thuy HOANG" w:date="2015-08-02T16:11:00Z">
              <w:rPr>
                <w:rStyle w:val="apple-converted-space"/>
                <w:rFonts w:ascii="Arial" w:hAnsi="Arial" w:cs="Arial"/>
                <w:color w:val="000000"/>
                <w:sz w:val="18"/>
                <w:szCs w:val="18"/>
                <w:shd w:val="clear" w:color="auto" w:fill="FFFFFF"/>
              </w:rPr>
            </w:rPrChange>
          </w:rPr>
          <w:t> </w:t>
        </w:r>
        <w:r w:rsidR="000C7B52" w:rsidRPr="000C7B52">
          <w:rPr>
            <w:rStyle w:val="apple-converted-space"/>
            <w:rFonts w:cs="Arial"/>
            <w:color w:val="000000"/>
            <w:shd w:val="clear" w:color="auto" w:fill="FFFFFF"/>
            <w:rPrChange w:id="445" w:author="Thuy HOANG" w:date="2015-08-02T16:11:00Z">
              <w:rPr>
                <w:rStyle w:val="apple-converted-space"/>
                <w:rFonts w:ascii="Arial" w:hAnsi="Arial" w:cs="Arial"/>
                <w:color w:val="000000"/>
                <w:sz w:val="18"/>
                <w:szCs w:val="18"/>
                <w:shd w:val="clear" w:color="auto" w:fill="FFFFFF"/>
              </w:rPr>
            </w:rPrChange>
          </w:rPr>
          <w:t>and to go to school.</w:t>
        </w:r>
      </w:ins>
    </w:p>
    <w:p w:rsidR="000C7B52" w:rsidRPr="000C7B52" w:rsidRDefault="000C7B52" w:rsidP="00BF4276">
      <w:pPr>
        <w:rPr>
          <w:rPrChange w:id="446" w:author="Thuy HOANG" w:date="2015-08-02T16:11:00Z">
            <w:rPr>
              <w:rStyle w:val="apple-converted-space"/>
              <w:rFonts w:ascii="Arial" w:hAnsi="Arial" w:cs="Arial"/>
              <w:b/>
              <w:color w:val="000000"/>
              <w:sz w:val="18"/>
              <w:szCs w:val="18"/>
              <w:shd w:val="clear" w:color="auto" w:fill="FFFFFF"/>
            </w:rPr>
          </w:rPrChange>
        </w:rPr>
      </w:pPr>
      <w:ins w:id="447" w:author="Thuy HOANG" w:date="2015-08-02T16:10:00Z">
        <w:r w:rsidRPr="000C7B52">
          <w:rPr>
            <w:rStyle w:val="apple-converted-space"/>
            <w:rFonts w:cs="Arial"/>
            <w:color w:val="000000"/>
            <w:shd w:val="clear" w:color="auto" w:fill="FFFFFF"/>
            <w:rPrChange w:id="448" w:author="Thuy HOANG" w:date="2015-08-02T16:11:00Z">
              <w:rPr>
                <w:rStyle w:val="apple-converted-space"/>
                <w:rFonts w:ascii="Arial" w:hAnsi="Arial" w:cs="Arial"/>
                <w:color w:val="000000"/>
                <w:sz w:val="18"/>
                <w:szCs w:val="18"/>
                <w:shd w:val="clear" w:color="auto" w:fill="FFFFFF"/>
              </w:rPr>
            </w:rPrChange>
          </w:rPr>
          <w:t>Now let’s listen to the dialog this time at a normal speed!</w:t>
        </w:r>
      </w:ins>
    </w:p>
    <w:p w:rsidR="00B81894" w:rsidRPr="000C7B52" w:rsidRDefault="00B81894" w:rsidP="00A24B02">
      <w:pPr>
        <w:rPr>
          <w:rPrChange w:id="449" w:author="Thuy HOANG" w:date="2015-08-02T16:11:00Z">
            <w:rPr/>
          </w:rPrChange>
        </w:rPr>
      </w:pPr>
    </w:p>
    <w:sectPr w:rsidR="00B81894" w:rsidRPr="000C7B52" w:rsidSect="00A24B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uy HOANG">
    <w15:presenceInfo w15:providerId="Windows Live" w15:userId="215c7ed8efd19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B02"/>
    <w:rsid w:val="000C7B52"/>
    <w:rsid w:val="006F1C59"/>
    <w:rsid w:val="00777192"/>
    <w:rsid w:val="007D66FA"/>
    <w:rsid w:val="00A01492"/>
    <w:rsid w:val="00A24B02"/>
    <w:rsid w:val="00B81894"/>
    <w:rsid w:val="00BD2363"/>
    <w:rsid w:val="00BF27FA"/>
    <w:rsid w:val="00BF4276"/>
    <w:rsid w:val="00E44F3C"/>
    <w:rsid w:val="00F4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EA235-E5C7-4897-BA47-973A0A75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4B02"/>
  </w:style>
  <w:style w:type="paragraph" w:styleId="NoSpacing">
    <w:name w:val="No Spacing"/>
    <w:uiPriority w:val="1"/>
    <w:qFormat/>
    <w:rsid w:val="00A24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HOANG</dc:creator>
  <cp:keywords/>
  <dc:description/>
  <cp:lastModifiedBy>Thuy HOANG</cp:lastModifiedBy>
  <cp:revision>1</cp:revision>
  <dcterms:created xsi:type="dcterms:W3CDTF">2015-08-02T12:26:00Z</dcterms:created>
  <dcterms:modified xsi:type="dcterms:W3CDTF">2015-08-02T14:38:00Z</dcterms:modified>
</cp:coreProperties>
</file>